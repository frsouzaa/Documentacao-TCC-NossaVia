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7D92" w14:textId="77777777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  <w:rPr>
          <w:lang w:val="pt-BR"/>
        </w:rPr>
      </w:pPr>
    </w:p>
    <w:p w14:paraId="00E431E0" w14:textId="77777777" w:rsidR="00081EC4" w:rsidRDefault="00081EC4">
      <w:pPr>
        <w:jc w:val="right"/>
        <w:rPr>
          <w:lang w:val="pt-BR"/>
        </w:rPr>
      </w:pPr>
    </w:p>
    <w:p w14:paraId="4D59FE5E" w14:textId="77777777" w:rsidR="00081EC4" w:rsidRDefault="00081EC4">
      <w:pPr>
        <w:jc w:val="right"/>
        <w:rPr>
          <w:lang w:val="pt-BR"/>
        </w:rPr>
      </w:pPr>
    </w:p>
    <w:p w14:paraId="10804B7F" w14:textId="1EF0BB61" w:rsidR="00081EC4" w:rsidRDefault="00081EC4">
      <w:pPr>
        <w:jc w:val="right"/>
        <w:rPr>
          <w:lang w:val="pt-BR"/>
        </w:rPr>
      </w:pPr>
    </w:p>
    <w:p w14:paraId="4DC63C5A" w14:textId="77777777" w:rsidR="00081EC4" w:rsidRDefault="00081EC4">
      <w:pPr>
        <w:jc w:val="right"/>
        <w:rPr>
          <w:lang w:val="pt-BR"/>
        </w:rPr>
      </w:pPr>
    </w:p>
    <w:p w14:paraId="49062502" w14:textId="17C4E9C2" w:rsidR="00081EC4" w:rsidRDefault="00C26B4D" w:rsidP="00C26B4D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  <w:rPr>
          <w:lang w:val="pt-BR"/>
        </w:rPr>
      </w:pPr>
    </w:p>
    <w:p w14:paraId="5B6F75D5" w14:textId="77777777" w:rsidR="00081EC4" w:rsidRDefault="00081EC4">
      <w:pPr>
        <w:jc w:val="right"/>
        <w:rPr>
          <w:lang w:val="pt-BR"/>
        </w:rPr>
      </w:pPr>
    </w:p>
    <w:p w14:paraId="5E0846F7" w14:textId="77777777" w:rsidR="00081EC4" w:rsidRDefault="00081EC4">
      <w:pPr>
        <w:jc w:val="right"/>
        <w:rPr>
          <w:lang w:val="pt-BR"/>
        </w:rPr>
      </w:pPr>
    </w:p>
    <w:p w14:paraId="7E9762B8" w14:textId="77777777" w:rsidR="00081EC4" w:rsidRDefault="00081EC4">
      <w:pPr>
        <w:jc w:val="right"/>
        <w:rPr>
          <w:lang w:val="pt-BR"/>
        </w:rPr>
      </w:pPr>
    </w:p>
    <w:p w14:paraId="10B329C1" w14:textId="77777777" w:rsidR="00081EC4" w:rsidRDefault="00081EC4">
      <w:pPr>
        <w:jc w:val="right"/>
        <w:rPr>
          <w:lang w:val="pt-BR"/>
        </w:rPr>
      </w:pPr>
    </w:p>
    <w:p w14:paraId="44557CCC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EA173FB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32EB1DCE" w14:textId="77777777" w:rsidR="00BE4E48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00E33577" w14:textId="77777777" w:rsidR="00081EC4" w:rsidRPr="00BE4E48" w:rsidRDefault="005C7F43">
      <w:pPr>
        <w:jc w:val="center"/>
        <w:outlineLvl w:val="0"/>
        <w:rPr>
          <w:rFonts w:ascii="Arial" w:hAnsi="Arial"/>
          <w:b/>
          <w:sz w:val="44"/>
          <w:szCs w:val="44"/>
          <w:lang w:val="pt-BR"/>
        </w:rPr>
      </w:pPr>
      <w:r w:rsidRPr="00BE4E48">
        <w:rPr>
          <w:rFonts w:ascii="Arial" w:hAnsi="Arial"/>
          <w:b/>
          <w:sz w:val="44"/>
          <w:szCs w:val="44"/>
          <w:lang w:val="pt-BR"/>
        </w:rPr>
        <w:t>TCC – Trabalho de Conclusão de Curso</w:t>
      </w:r>
    </w:p>
    <w:p w14:paraId="2786D09A" w14:textId="77777777" w:rsidR="00081EC4" w:rsidRPr="00BE4E48" w:rsidRDefault="00081EC4">
      <w:pPr>
        <w:jc w:val="center"/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79FD6A87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9ECA66F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6B9A30D" w14:textId="77777777" w:rsidR="00081EC4" w:rsidRDefault="00081EC4">
      <w:pPr>
        <w:rPr>
          <w:sz w:val="40"/>
          <w:lang w:val="pt-BR"/>
        </w:rPr>
      </w:pPr>
    </w:p>
    <w:p w14:paraId="2AB10270" w14:textId="4A266A79" w:rsidR="00081EC4" w:rsidRDefault="00C94498" w:rsidP="0071522A">
      <w:pPr>
        <w:tabs>
          <w:tab w:val="left" w:pos="3686"/>
        </w:tabs>
        <w:spacing w:line="360" w:lineRule="auto"/>
        <w:ind w:left="3600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</w:p>
    <w:p w14:paraId="63B75EEC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0CC17494" w14:textId="77777777" w:rsidR="009E70C4" w:rsidRDefault="009E70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4A21A5E" w14:textId="77777777" w:rsidR="009E70C4" w:rsidRDefault="009E70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09DA88BB" w14:textId="77777777" w:rsidR="009E70C4" w:rsidRDefault="009E70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1FBC15B9" w14:textId="77777777" w:rsidR="009E70C4" w:rsidRDefault="009E70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0D9A1EFF" w14:textId="77777777" w:rsidR="009E70C4" w:rsidRDefault="009E70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6CA3C65F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61FE0B05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9F996DB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271D39C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273F8368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AA0F204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B715700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62362C8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6916CF1" w14:textId="43CF254A" w:rsidR="00081EC4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20</w:t>
      </w:r>
      <w:r w:rsidR="00C94498">
        <w:rPr>
          <w:rFonts w:ascii="Arial" w:hAnsi="Arial"/>
          <w:b/>
          <w:sz w:val="24"/>
          <w:lang w:val="pt-BR"/>
        </w:rPr>
        <w:t>2</w:t>
      </w:r>
      <w:r w:rsidR="003C520F">
        <w:rPr>
          <w:rFonts w:ascii="Arial" w:hAnsi="Arial"/>
          <w:b/>
          <w:sz w:val="24"/>
          <w:lang w:val="pt-BR"/>
        </w:rPr>
        <w:t>4</w:t>
      </w:r>
    </w:p>
    <w:p w14:paraId="440D5508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1D051263" w14:textId="710011D2" w:rsidR="00672C5F" w:rsidRDefault="00081EC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672C5F" w:rsidRPr="005915C1">
        <w:rPr>
          <w:noProof/>
        </w:rPr>
        <w:t>3.</w:t>
      </w:r>
      <w:r w:rsidR="00672C5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672C5F" w:rsidRPr="005915C1">
        <w:rPr>
          <w:noProof/>
        </w:rPr>
        <w:t>Requisitos do Sistema de Software</w:t>
      </w:r>
      <w:r w:rsidR="00672C5F">
        <w:rPr>
          <w:noProof/>
        </w:rPr>
        <w:tab/>
      </w:r>
      <w:r w:rsidR="00672C5F">
        <w:rPr>
          <w:noProof/>
        </w:rPr>
        <w:fldChar w:fldCharType="begin"/>
      </w:r>
      <w:r w:rsidR="00672C5F">
        <w:rPr>
          <w:noProof/>
        </w:rPr>
        <w:instrText xml:space="preserve"> PAGEREF _Toc49378737 \h </w:instrText>
      </w:r>
      <w:r w:rsidR="00672C5F">
        <w:rPr>
          <w:noProof/>
        </w:rPr>
      </w:r>
      <w:r w:rsidR="00672C5F">
        <w:rPr>
          <w:noProof/>
        </w:rPr>
        <w:fldChar w:fldCharType="separate"/>
      </w:r>
      <w:r w:rsidR="00672C5F">
        <w:rPr>
          <w:noProof/>
        </w:rPr>
        <w:t>3</w:t>
      </w:r>
      <w:r w:rsidR="00672C5F">
        <w:rPr>
          <w:noProof/>
        </w:rPr>
        <w:fldChar w:fldCharType="end"/>
      </w:r>
    </w:p>
    <w:p w14:paraId="669F1ED4" w14:textId="2DA8F546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Requisitos Funcionais</w:t>
      </w:r>
      <w:r w:rsidRPr="00260971">
        <w:rPr>
          <w:noProof/>
          <w:lang w:val="pt-BR"/>
        </w:rPr>
        <w:tab/>
      </w:r>
      <w:r>
        <w:rPr>
          <w:noProof/>
        </w:rPr>
        <w:fldChar w:fldCharType="begin"/>
      </w:r>
      <w:r w:rsidRPr="00260971">
        <w:rPr>
          <w:noProof/>
          <w:lang w:val="pt-BR"/>
        </w:rPr>
        <w:instrText xml:space="preserve"> PAGEREF _Toc49378738 \h </w:instrText>
      </w:r>
      <w:r>
        <w:rPr>
          <w:noProof/>
        </w:rPr>
      </w:r>
      <w:r>
        <w:rPr>
          <w:noProof/>
        </w:rPr>
        <w:fldChar w:fldCharType="separate"/>
      </w:r>
      <w:r w:rsidRPr="00260971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16E9412" w14:textId="567503FA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Modelagem Funcional</w:t>
      </w:r>
      <w:r w:rsidRPr="00260971">
        <w:rPr>
          <w:noProof/>
          <w:lang w:val="pt-BR"/>
        </w:rPr>
        <w:tab/>
      </w:r>
      <w:r>
        <w:rPr>
          <w:noProof/>
        </w:rPr>
        <w:fldChar w:fldCharType="begin"/>
      </w:r>
      <w:r w:rsidRPr="00260971">
        <w:rPr>
          <w:noProof/>
          <w:lang w:val="pt-BR"/>
        </w:rPr>
        <w:instrText xml:space="preserve"> PAGEREF _Toc49378739 \h </w:instrText>
      </w:r>
      <w:r>
        <w:rPr>
          <w:noProof/>
        </w:rPr>
      </w:r>
      <w:r>
        <w:rPr>
          <w:noProof/>
        </w:rPr>
        <w:fldChar w:fldCharType="separate"/>
      </w:r>
      <w:r w:rsidRPr="00260971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A331CFB" w14:textId="5CE00834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Requisitos Não-Funcionais</w:t>
      </w:r>
      <w:r w:rsidRPr="00260971">
        <w:rPr>
          <w:noProof/>
          <w:lang w:val="pt-BR"/>
        </w:rPr>
        <w:tab/>
      </w:r>
      <w:r>
        <w:rPr>
          <w:noProof/>
        </w:rPr>
        <w:fldChar w:fldCharType="begin"/>
      </w:r>
      <w:r w:rsidRPr="00260971">
        <w:rPr>
          <w:noProof/>
          <w:lang w:val="pt-BR"/>
        </w:rPr>
        <w:instrText xml:space="preserve"> PAGEREF _Toc49378740 \h </w:instrText>
      </w:r>
      <w:r>
        <w:rPr>
          <w:noProof/>
        </w:rPr>
      </w:r>
      <w:r>
        <w:rPr>
          <w:noProof/>
        </w:rPr>
        <w:fldChar w:fldCharType="separate"/>
      </w:r>
      <w:r w:rsidRPr="00260971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5EB83A0" w14:textId="51E636A2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 xml:space="preserve">Protótipo – </w:t>
      </w:r>
      <w:r w:rsidRPr="005915C1">
        <w:rPr>
          <w:noProof/>
          <w:highlight w:val="yellow"/>
          <w:lang w:val="pt-BR"/>
        </w:rPr>
        <w:t>FAZER POSTERIORMENTE</w:t>
      </w:r>
      <w:r w:rsidRPr="00260971">
        <w:rPr>
          <w:noProof/>
          <w:lang w:val="pt-BR"/>
        </w:rPr>
        <w:tab/>
      </w:r>
      <w:r>
        <w:rPr>
          <w:noProof/>
        </w:rPr>
        <w:fldChar w:fldCharType="begin"/>
      </w:r>
      <w:r w:rsidRPr="00260971">
        <w:rPr>
          <w:noProof/>
          <w:lang w:val="pt-BR"/>
        </w:rPr>
        <w:instrText xml:space="preserve"> PAGEREF _Toc49378741 \h </w:instrText>
      </w:r>
      <w:r>
        <w:rPr>
          <w:noProof/>
        </w:rPr>
      </w:r>
      <w:r>
        <w:rPr>
          <w:noProof/>
        </w:rPr>
        <w:fldChar w:fldCharType="separate"/>
      </w:r>
      <w:r w:rsidRPr="00260971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725908B" w14:textId="1C8B297F" w:rsidR="00672C5F" w:rsidRDefault="00672C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915C1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915C1">
        <w:rPr>
          <w:noProof/>
        </w:rPr>
        <w:t>Análise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_Toc49378742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26E696" w14:textId="141ABD50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Diagrama de Classes de Análise (Visão de Negócio)</w:t>
      </w:r>
      <w:r w:rsidRPr="00260971">
        <w:rPr>
          <w:noProof/>
          <w:lang w:val="pt-BR"/>
        </w:rPr>
        <w:tab/>
      </w:r>
      <w:r>
        <w:rPr>
          <w:noProof/>
        </w:rPr>
        <w:fldChar w:fldCharType="begin"/>
      </w:r>
      <w:r w:rsidRPr="00260971">
        <w:rPr>
          <w:noProof/>
          <w:lang w:val="pt-BR"/>
        </w:rPr>
        <w:instrText xml:space="preserve"> PAGEREF _Toc49378743 \h </w:instrText>
      </w:r>
      <w:r>
        <w:rPr>
          <w:noProof/>
        </w:rPr>
      </w:r>
      <w:r>
        <w:rPr>
          <w:noProof/>
        </w:rPr>
        <w:fldChar w:fldCharType="separate"/>
      </w:r>
      <w:r w:rsidRPr="00260971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4A68C3E9" w14:textId="667C55D8" w:rsidR="00672C5F" w:rsidRDefault="00672C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915C1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915C1">
        <w:rPr>
          <w:noProof/>
        </w:rPr>
        <w:t>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309D0F" w14:textId="1AAE3200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Arquitetura do Sistema</w:t>
      </w:r>
      <w:r w:rsidRPr="00260971">
        <w:rPr>
          <w:noProof/>
          <w:lang w:val="pt-BR"/>
        </w:rPr>
        <w:tab/>
      </w:r>
      <w:r>
        <w:rPr>
          <w:noProof/>
        </w:rPr>
        <w:fldChar w:fldCharType="begin"/>
      </w:r>
      <w:r w:rsidRPr="00260971">
        <w:rPr>
          <w:noProof/>
          <w:lang w:val="pt-BR"/>
        </w:rPr>
        <w:instrText xml:space="preserve"> PAGEREF _Toc49378745 \h </w:instrText>
      </w:r>
      <w:r>
        <w:rPr>
          <w:noProof/>
        </w:rPr>
      </w:r>
      <w:r>
        <w:rPr>
          <w:noProof/>
        </w:rPr>
        <w:fldChar w:fldCharType="separate"/>
      </w:r>
      <w:r w:rsidRPr="00260971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4061301" w14:textId="13D78602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5.2.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Diagrama de Classes de Projeto por Caso de Uso</w:t>
      </w:r>
      <w:r w:rsidRPr="00260971">
        <w:rPr>
          <w:noProof/>
          <w:lang w:val="pt-BR"/>
        </w:rPr>
        <w:tab/>
      </w:r>
      <w:r>
        <w:rPr>
          <w:noProof/>
        </w:rPr>
        <w:fldChar w:fldCharType="begin"/>
      </w:r>
      <w:r w:rsidRPr="00260971">
        <w:rPr>
          <w:noProof/>
          <w:lang w:val="pt-BR"/>
        </w:rPr>
        <w:instrText xml:space="preserve"> PAGEREF _Toc49378746 \h </w:instrText>
      </w:r>
      <w:r>
        <w:rPr>
          <w:noProof/>
        </w:rPr>
      </w:r>
      <w:r>
        <w:rPr>
          <w:noProof/>
        </w:rPr>
        <w:fldChar w:fldCharType="separate"/>
      </w:r>
      <w:r w:rsidRPr="00260971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0813DCF1" w14:textId="694F6E60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5.3.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Diagrama de atividades</w:t>
      </w:r>
      <w:r w:rsidRPr="00260971">
        <w:rPr>
          <w:noProof/>
          <w:lang w:val="pt-BR"/>
        </w:rPr>
        <w:tab/>
      </w:r>
      <w:r>
        <w:rPr>
          <w:noProof/>
        </w:rPr>
        <w:fldChar w:fldCharType="begin"/>
      </w:r>
      <w:r w:rsidRPr="00260971">
        <w:rPr>
          <w:noProof/>
          <w:lang w:val="pt-BR"/>
        </w:rPr>
        <w:instrText xml:space="preserve"> PAGEREF _Toc49378747 \h </w:instrText>
      </w:r>
      <w:r>
        <w:rPr>
          <w:noProof/>
        </w:rPr>
      </w:r>
      <w:r>
        <w:rPr>
          <w:noProof/>
        </w:rPr>
        <w:fldChar w:fldCharType="separate"/>
      </w:r>
      <w:r w:rsidRPr="00260971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7D0FB947" w14:textId="6992EDE0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5.4.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Diagrama de estados</w:t>
      </w:r>
      <w:r w:rsidRPr="00260971">
        <w:rPr>
          <w:noProof/>
          <w:lang w:val="pt-BR"/>
        </w:rPr>
        <w:tab/>
      </w:r>
      <w:r>
        <w:rPr>
          <w:noProof/>
        </w:rPr>
        <w:fldChar w:fldCharType="begin"/>
      </w:r>
      <w:r w:rsidRPr="00260971">
        <w:rPr>
          <w:noProof/>
          <w:lang w:val="pt-BR"/>
        </w:rPr>
        <w:instrText xml:space="preserve"> PAGEREF _Toc49378748 \h </w:instrText>
      </w:r>
      <w:r>
        <w:rPr>
          <w:noProof/>
        </w:rPr>
      </w:r>
      <w:r>
        <w:rPr>
          <w:noProof/>
        </w:rPr>
        <w:fldChar w:fldCharType="separate"/>
      </w:r>
      <w:r w:rsidRPr="00260971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5F43CDAE" w14:textId="11945796" w:rsidR="00672C5F" w:rsidRDefault="00672C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915C1">
        <w:rPr>
          <w:noProof/>
        </w:rPr>
        <w:t>6.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3673D6" w14:textId="2A6FA521" w:rsidR="00672C5F" w:rsidRDefault="00672C5F">
      <w:pPr>
        <w:pStyle w:val="Sumrio2"/>
        <w:tabs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6.1. Plano de Testes</w:t>
      </w:r>
      <w:r w:rsidRPr="00260971">
        <w:rPr>
          <w:noProof/>
          <w:lang w:val="pt-BR"/>
        </w:rPr>
        <w:tab/>
      </w:r>
      <w:r>
        <w:rPr>
          <w:noProof/>
        </w:rPr>
        <w:fldChar w:fldCharType="begin"/>
      </w:r>
      <w:r w:rsidRPr="00260971">
        <w:rPr>
          <w:noProof/>
          <w:lang w:val="pt-BR"/>
        </w:rPr>
        <w:instrText xml:space="preserve"> PAGEREF _Toc49378750 \h </w:instrText>
      </w:r>
      <w:r>
        <w:rPr>
          <w:noProof/>
        </w:rPr>
      </w:r>
      <w:r>
        <w:rPr>
          <w:noProof/>
        </w:rPr>
        <w:fldChar w:fldCharType="separate"/>
      </w:r>
      <w:r w:rsidRPr="00260971">
        <w:rPr>
          <w:noProof/>
          <w:lang w:val="pt-BR"/>
        </w:rPr>
        <w:t>13</w:t>
      </w:r>
      <w:r>
        <w:rPr>
          <w:noProof/>
        </w:rPr>
        <w:fldChar w:fldCharType="end"/>
      </w:r>
    </w:p>
    <w:p w14:paraId="0F06BA9A" w14:textId="43457658" w:rsidR="00672C5F" w:rsidRDefault="00672C5F">
      <w:pPr>
        <w:pStyle w:val="Sumrio2"/>
        <w:tabs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6.2. Roteiro de Testes</w:t>
      </w:r>
      <w:r w:rsidRPr="00260971">
        <w:rPr>
          <w:noProof/>
          <w:lang w:val="pt-BR"/>
        </w:rPr>
        <w:tab/>
      </w:r>
      <w:r>
        <w:rPr>
          <w:noProof/>
        </w:rPr>
        <w:fldChar w:fldCharType="begin"/>
      </w:r>
      <w:r w:rsidRPr="00260971">
        <w:rPr>
          <w:noProof/>
          <w:lang w:val="pt-BR"/>
        </w:rPr>
        <w:instrText xml:space="preserve"> PAGEREF _Toc49378751 \h </w:instrText>
      </w:r>
      <w:r>
        <w:rPr>
          <w:noProof/>
        </w:rPr>
      </w:r>
      <w:r>
        <w:rPr>
          <w:noProof/>
        </w:rPr>
        <w:fldChar w:fldCharType="separate"/>
      </w:r>
      <w:r w:rsidRPr="00260971">
        <w:rPr>
          <w:noProof/>
          <w:lang w:val="pt-BR"/>
        </w:rPr>
        <w:t>13</w:t>
      </w:r>
      <w:r>
        <w:rPr>
          <w:noProof/>
        </w:rPr>
        <w:fldChar w:fldCharType="end"/>
      </w:r>
    </w:p>
    <w:p w14:paraId="0B197772" w14:textId="103161F7" w:rsidR="00C94498" w:rsidRPr="00260971" w:rsidRDefault="00081EC4" w:rsidP="009E70C4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4972448E" w14:textId="77777777" w:rsidR="00C94498" w:rsidRPr="00260971" w:rsidRDefault="00C94498">
      <w:pPr>
        <w:jc w:val="left"/>
        <w:rPr>
          <w:rFonts w:ascii="Arial" w:hAnsi="Arial"/>
          <w:b/>
          <w:lang w:val="pt-BR"/>
        </w:rPr>
      </w:pPr>
      <w:r w:rsidRPr="00260971">
        <w:rPr>
          <w:rFonts w:ascii="Arial" w:hAnsi="Arial"/>
          <w:b/>
          <w:lang w:val="pt-BR"/>
        </w:rPr>
        <w:br w:type="page"/>
      </w:r>
    </w:p>
    <w:p w14:paraId="3952AFED" w14:textId="77777777" w:rsidR="004423A1" w:rsidRPr="00260971" w:rsidRDefault="004423A1" w:rsidP="009E70C4">
      <w:pPr>
        <w:rPr>
          <w:lang w:val="pt-BR"/>
        </w:rPr>
      </w:pPr>
    </w:p>
    <w:p w14:paraId="6B07FA39" w14:textId="77777777" w:rsidR="00081EC4" w:rsidRDefault="00081EC4" w:rsidP="00BC009A">
      <w:pPr>
        <w:pStyle w:val="Titulo1"/>
        <w:numPr>
          <w:ilvl w:val="0"/>
          <w:numId w:val="27"/>
        </w:numPr>
        <w:rPr>
          <w:lang w:val="pt-BR"/>
        </w:rPr>
      </w:pPr>
      <w:bookmarkStart w:id="2" w:name="_Toc49378737"/>
      <w:r>
        <w:rPr>
          <w:lang w:val="pt-BR"/>
        </w:rPr>
        <w:t>Requisitos do Sistema</w:t>
      </w:r>
      <w:r w:rsidR="00BB1BBE">
        <w:rPr>
          <w:lang w:val="pt-BR"/>
        </w:rPr>
        <w:t xml:space="preserve"> de Software</w:t>
      </w:r>
      <w:bookmarkEnd w:id="2"/>
    </w:p>
    <w:p w14:paraId="2C17442F" w14:textId="77777777" w:rsidR="00750815" w:rsidRPr="00C94498" w:rsidRDefault="00750815" w:rsidP="00FD3F9A">
      <w:pPr>
        <w:pStyle w:val="P2"/>
        <w:rPr>
          <w:color w:val="2E74B5" w:themeColor="accent1" w:themeShade="BF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00C94498">
        <w:rPr>
          <w:color w:val="2E74B5" w:themeColor="accent1" w:themeShade="BF"/>
        </w:rPr>
        <w:t xml:space="preserve">Este capítulo tem como objetivo especificar os requisitos funcionais, não funcionais e a regras de negócio, bem como apresentar o protótipo de telas e o cronograma de atividades do </w:t>
      </w:r>
      <w:r w:rsidR="00103FDE" w:rsidRPr="00C94498">
        <w:rPr>
          <w:color w:val="2E74B5" w:themeColor="accent1" w:themeShade="BF"/>
        </w:rPr>
        <w:t>desenvolvimento</w:t>
      </w:r>
      <w:r w:rsidRPr="00C94498">
        <w:rPr>
          <w:color w:val="2E74B5" w:themeColor="accent1" w:themeShade="BF"/>
        </w:rPr>
        <w:t xml:space="preserve"> do software. </w:t>
      </w:r>
    </w:p>
    <w:p w14:paraId="139F9312" w14:textId="77777777" w:rsidR="00FD3F9A" w:rsidRPr="00C94498" w:rsidRDefault="00FD3F9A" w:rsidP="00FD3F9A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O texto a seguir tem como objetivo relembrar conceitos e padrões de especificação dos requisitos de software</w:t>
      </w:r>
      <w:r w:rsidR="00103FDE" w:rsidRPr="00C94498">
        <w:rPr>
          <w:color w:val="2E74B5" w:themeColor="accent1" w:themeShade="BF"/>
        </w:rPr>
        <w:t>.</w:t>
      </w:r>
    </w:p>
    <w:p w14:paraId="6BD9E4C4" w14:textId="77777777" w:rsidR="00FD3F9A" w:rsidRPr="00C94498" w:rsidRDefault="00FD3F9A" w:rsidP="00FD3F9A">
      <w:pPr>
        <w:pStyle w:val="P2"/>
        <w:rPr>
          <w:b/>
          <w:color w:val="2E74B5" w:themeColor="accent1" w:themeShade="BF"/>
        </w:rPr>
      </w:pPr>
    </w:p>
    <w:p w14:paraId="212A1B22" w14:textId="77777777" w:rsidR="00DD08E1" w:rsidRPr="00C94498" w:rsidRDefault="00DD08E1" w:rsidP="00FD3F9A">
      <w:pPr>
        <w:pStyle w:val="P2"/>
        <w:rPr>
          <w:b/>
          <w:color w:val="2E74B5" w:themeColor="accent1" w:themeShade="BF"/>
          <w:sz w:val="22"/>
          <w:szCs w:val="22"/>
        </w:rPr>
      </w:pPr>
      <w:r w:rsidRPr="00C94498">
        <w:rPr>
          <w:b/>
          <w:color w:val="2E74B5" w:themeColor="accent1" w:themeShade="BF"/>
          <w:sz w:val="22"/>
          <w:szCs w:val="22"/>
        </w:rPr>
        <w:t xml:space="preserve">Identificação dos </w:t>
      </w:r>
      <w:r w:rsidR="00FD3F9A" w:rsidRPr="00C94498">
        <w:rPr>
          <w:b/>
          <w:color w:val="2E74B5" w:themeColor="accent1" w:themeShade="BF"/>
          <w:sz w:val="22"/>
          <w:szCs w:val="22"/>
        </w:rPr>
        <w:t>requisito</w:t>
      </w:r>
      <w:r w:rsidR="002E3BF6" w:rsidRPr="00C94498">
        <w:rPr>
          <w:b/>
          <w:color w:val="2E74B5" w:themeColor="accent1" w:themeShade="BF"/>
          <w:sz w:val="22"/>
          <w:szCs w:val="22"/>
        </w:rPr>
        <w:t>s</w:t>
      </w:r>
      <w:bookmarkEnd w:id="3"/>
      <w:bookmarkEnd w:id="4"/>
      <w:bookmarkEnd w:id="5"/>
      <w:bookmarkEnd w:id="6"/>
      <w:bookmarkEnd w:id="7"/>
      <w:bookmarkEnd w:id="8"/>
      <w:bookmarkEnd w:id="9"/>
      <w:r w:rsidR="002E3BF6" w:rsidRPr="00C94498">
        <w:rPr>
          <w:b/>
          <w:color w:val="2E74B5" w:themeColor="accent1" w:themeShade="BF"/>
          <w:sz w:val="22"/>
          <w:szCs w:val="22"/>
        </w:rPr>
        <w:t xml:space="preserve"> </w:t>
      </w:r>
    </w:p>
    <w:p w14:paraId="675F986D" w14:textId="77777777" w:rsidR="00DD08E1" w:rsidRPr="00C94498" w:rsidRDefault="00DD08E1" w:rsidP="00FD3F9A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Por convenção, a referência a requisitos é feita através do nome da subseção onde eles estão descritos, seguidos do identificador do requisito, de acordo com a especificação a seguir:</w:t>
      </w:r>
    </w:p>
    <w:p w14:paraId="59678CD3" w14:textId="77777777" w:rsidR="00DD08E1" w:rsidRPr="00C94498" w:rsidRDefault="00DD08E1" w:rsidP="00EB53C4">
      <w:pPr>
        <w:pStyle w:val="P2"/>
        <w:numPr>
          <w:ilvl w:val="0"/>
          <w:numId w:val="21"/>
        </w:numPr>
        <w:rPr>
          <w:color w:val="2E74B5" w:themeColor="accent1" w:themeShade="BF"/>
        </w:rPr>
      </w:pPr>
      <w:r w:rsidRPr="00C94498">
        <w:rPr>
          <w:b/>
          <w:color w:val="2E74B5" w:themeColor="accent1" w:themeShade="BF"/>
        </w:rPr>
        <w:t>Requisitos funcionais</w:t>
      </w:r>
      <w:r w:rsidRPr="00C94498">
        <w:rPr>
          <w:color w:val="2E74B5" w:themeColor="accent1" w:themeShade="BF"/>
        </w:rPr>
        <w:t xml:space="preserve"> devem ser identificados por: [</w:t>
      </w:r>
      <w:proofErr w:type="spellStart"/>
      <w:r w:rsidRPr="00C94498">
        <w:rPr>
          <w:color w:val="2E74B5" w:themeColor="accent1" w:themeShade="BF"/>
        </w:rPr>
        <w:t>RFxxx</w:t>
      </w:r>
      <w:proofErr w:type="spellEnd"/>
      <w:r w:rsidRPr="00C94498">
        <w:rPr>
          <w:color w:val="2E74B5" w:themeColor="accent1" w:themeShade="BF"/>
        </w:rPr>
        <w:t>] – nome e descrição e serem descritos na seção requisitos funcionais.</w:t>
      </w:r>
    </w:p>
    <w:p w14:paraId="749264D3" w14:textId="77777777" w:rsidR="00DD08E1" w:rsidRPr="00C94498" w:rsidRDefault="00DD08E1" w:rsidP="00EB53C4">
      <w:pPr>
        <w:pStyle w:val="P2"/>
        <w:numPr>
          <w:ilvl w:val="0"/>
          <w:numId w:val="21"/>
        </w:numPr>
        <w:rPr>
          <w:color w:val="2E74B5" w:themeColor="accent1" w:themeShade="BF"/>
        </w:rPr>
      </w:pPr>
      <w:r w:rsidRPr="00C94498">
        <w:rPr>
          <w:b/>
          <w:color w:val="2E74B5" w:themeColor="accent1" w:themeShade="BF"/>
        </w:rPr>
        <w:t>Regras de negócio</w:t>
      </w:r>
      <w:r w:rsidRPr="00C94498">
        <w:rPr>
          <w:color w:val="2E74B5" w:themeColor="accent1" w:themeShade="BF"/>
        </w:rPr>
        <w:t xml:space="preserve"> devem se</w:t>
      </w:r>
      <w:r w:rsidR="00FD3F9A" w:rsidRPr="00C94498">
        <w:rPr>
          <w:color w:val="2E74B5" w:themeColor="accent1" w:themeShade="BF"/>
        </w:rPr>
        <w:t>r identific</w:t>
      </w:r>
      <w:r w:rsidRPr="00C94498">
        <w:rPr>
          <w:color w:val="2E74B5" w:themeColor="accent1" w:themeShade="BF"/>
        </w:rPr>
        <w:t>a</w:t>
      </w:r>
      <w:r w:rsidR="00FD3F9A" w:rsidRPr="00C94498">
        <w:rPr>
          <w:color w:val="2E74B5" w:themeColor="accent1" w:themeShade="BF"/>
        </w:rPr>
        <w:t>da</w:t>
      </w:r>
      <w:r w:rsidRPr="00C94498">
        <w:rPr>
          <w:color w:val="2E74B5" w:themeColor="accent1" w:themeShade="BF"/>
        </w:rPr>
        <w:t>s por: [</w:t>
      </w:r>
      <w:proofErr w:type="spellStart"/>
      <w:r w:rsidRPr="00C94498">
        <w:rPr>
          <w:color w:val="2E74B5" w:themeColor="accent1" w:themeShade="BF"/>
        </w:rPr>
        <w:t>RNxxx</w:t>
      </w:r>
      <w:proofErr w:type="spellEnd"/>
      <w:r w:rsidRPr="00C94498">
        <w:rPr>
          <w:color w:val="2E74B5" w:themeColor="accent1" w:themeShade="BF"/>
        </w:rPr>
        <w:t>] – nome e descrição e serem descritas na seção requisitos funcionais, subitem regras de negócio.</w:t>
      </w:r>
    </w:p>
    <w:p w14:paraId="2F32DB41" w14:textId="77777777" w:rsidR="00DD08E1" w:rsidRPr="00C94498" w:rsidRDefault="00DD08E1" w:rsidP="00EB53C4">
      <w:pPr>
        <w:pStyle w:val="P2"/>
        <w:numPr>
          <w:ilvl w:val="0"/>
          <w:numId w:val="21"/>
        </w:numPr>
        <w:rPr>
          <w:color w:val="2E74B5" w:themeColor="accent1" w:themeShade="BF"/>
        </w:rPr>
      </w:pPr>
      <w:r w:rsidRPr="00C94498">
        <w:rPr>
          <w:b/>
          <w:color w:val="2E74B5" w:themeColor="accent1" w:themeShade="BF"/>
        </w:rPr>
        <w:t>Requisitos não funcionais</w:t>
      </w:r>
      <w:r w:rsidRPr="00C94498">
        <w:rPr>
          <w:color w:val="2E74B5" w:themeColor="accent1" w:themeShade="BF"/>
        </w:rPr>
        <w:t xml:space="preserve"> devem ser identificados por: [</w:t>
      </w:r>
      <w:proofErr w:type="spellStart"/>
      <w:r w:rsidRPr="00C94498">
        <w:rPr>
          <w:color w:val="2E74B5" w:themeColor="accent1" w:themeShade="BF"/>
        </w:rPr>
        <w:t>RNFxxx</w:t>
      </w:r>
      <w:proofErr w:type="spellEnd"/>
      <w:r w:rsidRPr="00C94498">
        <w:rPr>
          <w:color w:val="2E74B5" w:themeColor="accent1" w:themeShade="BF"/>
        </w:rPr>
        <w:t>] – nome e descrição e serem descritos na seção requisitos não funcionais.</w:t>
      </w:r>
    </w:p>
    <w:p w14:paraId="4D1215F8" w14:textId="77777777" w:rsidR="00DD08E1" w:rsidRPr="00C94498" w:rsidRDefault="00DD08E1" w:rsidP="00FD3F9A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Os requisitos devem ser identificados com um identificador único. A numeração inicia com o identificador [RF001], [RN001] ou [RNF001] e prossegue sendo incrementada à medida que forem surgindo novos requisitos ou regras.</w:t>
      </w:r>
    </w:p>
    <w:p w14:paraId="49E19E44" w14:textId="77777777" w:rsidR="00DD08E1" w:rsidRPr="00C94498" w:rsidRDefault="00DD08E1" w:rsidP="00FD3F9A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Por convenção, a referência aos casos de uso é feita através do nome da subseção onde eles estão descritos, seguidos do identificador do caso de uso, de acordo com a especificação a seguir:</w:t>
      </w:r>
    </w:p>
    <w:p w14:paraId="6F816201" w14:textId="77777777" w:rsidR="00DD08E1" w:rsidRPr="00C94498" w:rsidRDefault="00DD08E1" w:rsidP="00FD3F9A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Casos de Uso devem ser identificados por: CSUXXX – nome a ser descrito na função modelagem funcional.</w:t>
      </w:r>
    </w:p>
    <w:p w14:paraId="5199AF42" w14:textId="77777777" w:rsidR="00DD08E1" w:rsidRPr="00C94498" w:rsidRDefault="00DD08E1" w:rsidP="00FD3F9A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 xml:space="preserve">Os casos de uso devem ser </w:t>
      </w:r>
      <w:proofErr w:type="gramStart"/>
      <w:r w:rsidRPr="00C94498">
        <w:rPr>
          <w:color w:val="2E74B5" w:themeColor="accent1" w:themeShade="BF"/>
        </w:rPr>
        <w:t>identificador</w:t>
      </w:r>
      <w:proofErr w:type="gramEnd"/>
      <w:r w:rsidRPr="00C94498">
        <w:rPr>
          <w:color w:val="2E74B5" w:themeColor="accent1" w:themeShade="BF"/>
        </w:rPr>
        <w:t xml:space="preserve"> com um identificador único. A numeração in</w:t>
      </w:r>
      <w:r w:rsidR="00FD3F9A" w:rsidRPr="00C94498">
        <w:rPr>
          <w:color w:val="2E74B5" w:themeColor="accent1" w:themeShade="BF"/>
        </w:rPr>
        <w:t>i</w:t>
      </w:r>
      <w:r w:rsidRPr="00C94498">
        <w:rPr>
          <w:color w:val="2E74B5" w:themeColor="accent1" w:themeShade="BF"/>
        </w:rPr>
        <w:t>cia com o identificador CSU001 e prossegue sendo incrementada à medida que forem surgindo novos casos de uso.</w:t>
      </w:r>
    </w:p>
    <w:p w14:paraId="0FE54A3A" w14:textId="77777777" w:rsidR="00FD3F9A" w:rsidRPr="00C94498" w:rsidRDefault="00FD3F9A" w:rsidP="00FD3F9A">
      <w:pPr>
        <w:pStyle w:val="P2"/>
        <w:rPr>
          <w:color w:val="2E74B5" w:themeColor="accent1" w:themeShade="BF"/>
        </w:rPr>
      </w:pPr>
    </w:p>
    <w:p w14:paraId="6A5D3EFA" w14:textId="77777777" w:rsidR="00DD08E1" w:rsidRPr="00C94498" w:rsidRDefault="00DD08E1" w:rsidP="00FD3F9A">
      <w:pPr>
        <w:pStyle w:val="P2"/>
        <w:rPr>
          <w:b/>
          <w:color w:val="2E74B5" w:themeColor="accent1" w:themeShade="BF"/>
          <w:sz w:val="22"/>
          <w:szCs w:val="22"/>
        </w:rPr>
      </w:pPr>
      <w:bookmarkStart w:id="10" w:name="_Toc468086044"/>
      <w:bookmarkStart w:id="11" w:name="_Toc497727741"/>
      <w:bookmarkStart w:id="12" w:name="_Toc497728154"/>
      <w:bookmarkStart w:id="13" w:name="_Toc497896536"/>
      <w:bookmarkStart w:id="14" w:name="_Toc497896627"/>
      <w:bookmarkStart w:id="15" w:name="_Toc497896684"/>
      <w:bookmarkStart w:id="16" w:name="_Toc307155210"/>
      <w:r w:rsidRPr="00C94498">
        <w:rPr>
          <w:b/>
          <w:color w:val="2E74B5" w:themeColor="accent1" w:themeShade="BF"/>
          <w:sz w:val="22"/>
          <w:szCs w:val="22"/>
        </w:rPr>
        <w:t>Prioridades dos requisitos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1645E799" w14:textId="77777777" w:rsidR="00DD08E1" w:rsidRPr="00C94498" w:rsidRDefault="00DD08E1" w:rsidP="00FD3F9A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 xml:space="preserve">Para estabelecer a prioridade dos requisitos, foram adotadas as denominações “essencial”, “importante” e “desejável”. </w:t>
      </w:r>
    </w:p>
    <w:p w14:paraId="12D285D8" w14:textId="77777777" w:rsidR="00DD08E1" w:rsidRPr="00C94498" w:rsidRDefault="00DD08E1" w:rsidP="00EB53C4">
      <w:pPr>
        <w:pStyle w:val="P2"/>
        <w:numPr>
          <w:ilvl w:val="0"/>
          <w:numId w:val="22"/>
        </w:numPr>
        <w:rPr>
          <w:color w:val="2E74B5" w:themeColor="accent1" w:themeShade="BF"/>
        </w:rPr>
      </w:pPr>
      <w:r w:rsidRPr="00C94498">
        <w:rPr>
          <w:b/>
          <w:color w:val="2E74B5" w:themeColor="accent1" w:themeShade="BF"/>
        </w:rPr>
        <w:t>Essencial</w:t>
      </w:r>
      <w:r w:rsidRPr="00C94498">
        <w:rPr>
          <w:color w:val="2E74B5" w:themeColor="accent1" w:themeShade="BF"/>
        </w:rPr>
        <w:t xml:space="preserve"> é o requisito sem o qual o sistema não entra em funcionamento. Requisitos essenciais são requisitos imprescindíveis, que têm que ser implementados impreterivelmente.</w:t>
      </w:r>
    </w:p>
    <w:p w14:paraId="316557DB" w14:textId="77777777" w:rsidR="00DD08E1" w:rsidRPr="00C94498" w:rsidRDefault="00DD08E1" w:rsidP="00EB53C4">
      <w:pPr>
        <w:pStyle w:val="P2"/>
        <w:numPr>
          <w:ilvl w:val="0"/>
          <w:numId w:val="22"/>
        </w:numPr>
        <w:rPr>
          <w:color w:val="2E74B5" w:themeColor="accent1" w:themeShade="BF"/>
        </w:rPr>
      </w:pPr>
      <w:r w:rsidRPr="00C94498">
        <w:rPr>
          <w:b/>
          <w:color w:val="2E74B5" w:themeColor="accent1" w:themeShade="BF"/>
        </w:rPr>
        <w:t>Importante</w:t>
      </w:r>
      <w:r w:rsidRPr="00C94498">
        <w:rPr>
          <w:color w:val="2E74B5" w:themeColor="accent1" w:themeShade="BF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17E842BB" w14:textId="77777777" w:rsidR="00DD08E1" w:rsidRPr="00C94498" w:rsidRDefault="00DD08E1" w:rsidP="00EB53C4">
      <w:pPr>
        <w:pStyle w:val="P2"/>
        <w:numPr>
          <w:ilvl w:val="0"/>
          <w:numId w:val="22"/>
        </w:numPr>
        <w:rPr>
          <w:color w:val="2E74B5" w:themeColor="accent1" w:themeShade="BF"/>
        </w:rPr>
      </w:pPr>
      <w:r w:rsidRPr="00C94498">
        <w:rPr>
          <w:b/>
          <w:color w:val="2E74B5" w:themeColor="accent1" w:themeShade="BF"/>
        </w:rPr>
        <w:t>Desejável</w:t>
      </w:r>
      <w:r w:rsidRPr="00C94498">
        <w:rPr>
          <w:color w:val="2E74B5" w:themeColor="accent1" w:themeShade="BF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4454AF10" w14:textId="77777777" w:rsidR="00DD08E1" w:rsidRDefault="00DD08E1" w:rsidP="00FD3F9A">
      <w:pPr>
        <w:pStyle w:val="Titulo1"/>
        <w:numPr>
          <w:ilvl w:val="0"/>
          <w:numId w:val="0"/>
        </w:numPr>
        <w:rPr>
          <w:highlight w:val="yellow"/>
          <w:lang w:val="pt-BR"/>
        </w:rPr>
      </w:pPr>
    </w:p>
    <w:p w14:paraId="7FCCDC50" w14:textId="77777777" w:rsidR="00F70A6F" w:rsidRPr="008D3415" w:rsidRDefault="00F70A6F" w:rsidP="00FD3F9A">
      <w:pPr>
        <w:pStyle w:val="Titulo1"/>
        <w:numPr>
          <w:ilvl w:val="0"/>
          <w:numId w:val="0"/>
        </w:numPr>
        <w:rPr>
          <w:highlight w:val="yellow"/>
          <w:lang w:val="pt-BR"/>
        </w:rPr>
      </w:pPr>
    </w:p>
    <w:p w14:paraId="712CF1A7" w14:textId="77777777" w:rsidR="00081EC4" w:rsidRPr="00FD3F9A" w:rsidRDefault="00081EC4" w:rsidP="00EB53C4">
      <w:pPr>
        <w:pStyle w:val="Titulo2"/>
        <w:numPr>
          <w:ilvl w:val="0"/>
          <w:numId w:val="23"/>
        </w:numPr>
        <w:rPr>
          <w:lang w:val="pt-BR"/>
        </w:rPr>
      </w:pPr>
      <w:bookmarkStart w:id="17" w:name="_Toc49378738"/>
      <w:r w:rsidRPr="00FD3F9A">
        <w:rPr>
          <w:lang w:val="pt-BR"/>
        </w:rPr>
        <w:lastRenderedPageBreak/>
        <w:t>Requisitos Funcionais</w:t>
      </w:r>
      <w:bookmarkEnd w:id="17"/>
    </w:p>
    <w:p w14:paraId="643F98F7" w14:textId="77777777" w:rsidR="00DD08E1" w:rsidRPr="00C94498" w:rsidRDefault="00081EC4">
      <w:pPr>
        <w:ind w:left="708"/>
        <w:rPr>
          <w:color w:val="2E74B5" w:themeColor="accent1" w:themeShade="BF"/>
          <w:highlight w:val="yellow"/>
          <w:lang w:val="pt-BR"/>
        </w:rPr>
      </w:pPr>
      <w:r w:rsidRPr="00C94498">
        <w:rPr>
          <w:color w:val="2E74B5" w:themeColor="accent1" w:themeShade="BF"/>
          <w:lang w:val="pt-BR"/>
        </w:rPr>
        <w:t xml:space="preserve">Neste item devem ser </w:t>
      </w:r>
      <w:r w:rsidR="00FD3F9A" w:rsidRPr="00C94498">
        <w:rPr>
          <w:color w:val="2E74B5" w:themeColor="accent1" w:themeShade="BF"/>
          <w:lang w:val="pt-BR"/>
        </w:rPr>
        <w:t xml:space="preserve">descritos </w:t>
      </w:r>
      <w:r w:rsidRPr="00C94498">
        <w:rPr>
          <w:color w:val="2E74B5" w:themeColor="accent1" w:themeShade="BF"/>
          <w:lang w:val="pt-BR"/>
        </w:rPr>
        <w:t>os requisitos funcionais que especificam ações que um sistema deve ser</w:t>
      </w:r>
      <w:r w:rsidR="00FD3F9A" w:rsidRPr="00C94498">
        <w:rPr>
          <w:color w:val="2E74B5" w:themeColor="accent1" w:themeShade="BF"/>
          <w:lang w:val="pt-BR"/>
        </w:rPr>
        <w:t xml:space="preserve"> capaz de executar, ou seja, os objetivos </w:t>
      </w:r>
      <w:r w:rsidRPr="00C94498">
        <w:rPr>
          <w:color w:val="2E74B5" w:themeColor="accent1" w:themeShade="BF"/>
          <w:lang w:val="pt-BR"/>
        </w:rPr>
        <w:t>do sistema</w:t>
      </w:r>
      <w:r w:rsidR="00FD3F9A" w:rsidRPr="00C94498">
        <w:rPr>
          <w:color w:val="2E74B5" w:themeColor="accent1" w:themeShade="BF"/>
          <w:lang w:val="pt-BR"/>
        </w:rPr>
        <w:t>, incluindo prioridade e regras de negócio</w:t>
      </w:r>
      <w:r w:rsidRPr="00C94498">
        <w:rPr>
          <w:color w:val="2E74B5" w:themeColor="accent1" w:themeShade="BF"/>
          <w:lang w:val="pt-BR"/>
        </w:rPr>
        <w:t xml:space="preserve">. </w:t>
      </w:r>
      <w:r w:rsidR="00103FDE" w:rsidRPr="00C94498">
        <w:rPr>
          <w:color w:val="2E74B5" w:themeColor="accent1" w:themeShade="BF"/>
          <w:lang w:val="pt-BR"/>
        </w:rPr>
        <w:t>A seguir são apresentados exemplos.</w:t>
      </w:r>
    </w:p>
    <w:p w14:paraId="76DC1AF6" w14:textId="77777777" w:rsidR="00DD08E1" w:rsidRPr="00C94498" w:rsidRDefault="00DD08E1" w:rsidP="00DD08E1">
      <w:pPr>
        <w:spacing w:line="360" w:lineRule="auto"/>
        <w:rPr>
          <w:rFonts w:ascii="Arial" w:hAnsi="Arial" w:cs="Arial"/>
          <w:color w:val="2E74B5" w:themeColor="accent1" w:themeShade="BF"/>
          <w:highlight w:val="yellow"/>
          <w:lang w:val="pt-BR"/>
        </w:rPr>
      </w:pPr>
    </w:p>
    <w:p w14:paraId="75034A66" w14:textId="77777777" w:rsidR="00DD08E1" w:rsidRPr="00C94498" w:rsidRDefault="00DD08E1" w:rsidP="00FD3F9A">
      <w:pPr>
        <w:spacing w:line="360" w:lineRule="auto"/>
        <w:ind w:left="708"/>
        <w:rPr>
          <w:rFonts w:ascii="Arial" w:hAnsi="Arial" w:cs="Arial"/>
          <w:b/>
          <w:color w:val="2E74B5" w:themeColor="accent1" w:themeShade="BF"/>
          <w:sz w:val="18"/>
          <w:szCs w:val="18"/>
        </w:rPr>
      </w:pPr>
      <w:r w:rsidRPr="00C94498">
        <w:rPr>
          <w:rFonts w:ascii="Arial" w:hAnsi="Arial" w:cs="Arial"/>
          <w:b/>
          <w:color w:val="2E74B5" w:themeColor="accent1" w:themeShade="BF"/>
        </w:rPr>
        <w:t>[</w:t>
      </w:r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</w:rPr>
        <w:t xml:space="preserve">RF001] – </w:t>
      </w:r>
      <w:proofErr w:type="spellStart"/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</w:rPr>
        <w:t>Consultar</w:t>
      </w:r>
      <w:proofErr w:type="spellEnd"/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</w:rPr>
        <w:t xml:space="preserve"> </w:t>
      </w:r>
      <w:proofErr w:type="spellStart"/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</w:rPr>
        <w:t>catálogo</w:t>
      </w:r>
      <w:proofErr w:type="spellEnd"/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</w:rPr>
        <w:t xml:space="preserve"> de </w:t>
      </w:r>
      <w:proofErr w:type="spellStart"/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</w:rPr>
        <w:t>produtos</w:t>
      </w:r>
      <w:proofErr w:type="spellEnd"/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94498" w:rsidRPr="00C94498" w14:paraId="282F2932" w14:textId="77777777" w:rsidTr="00FD3F9A">
        <w:tc>
          <w:tcPr>
            <w:tcW w:w="1809" w:type="dxa"/>
          </w:tcPr>
          <w:p w14:paraId="1A4A0EC9" w14:textId="77777777" w:rsidR="00DD08E1" w:rsidRPr="00C94498" w:rsidRDefault="00DD08E1" w:rsidP="001439CA">
            <w:pPr>
              <w:spacing w:before="240" w:after="240" w:line="360" w:lineRule="auto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proofErr w:type="spellStart"/>
            <w:r w:rsidRPr="00C94498">
              <w:rPr>
                <w:rFonts w:ascii="Arial" w:hAnsi="Arial" w:cs="Arial"/>
                <w:b/>
                <w:color w:val="2E74B5" w:themeColor="accent1" w:themeShade="BF"/>
                <w:sz w:val="18"/>
                <w:szCs w:val="18"/>
              </w:rPr>
              <w:t>Prioridade</w:t>
            </w:r>
            <w:proofErr w:type="spellEnd"/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t>:</w:t>
            </w:r>
          </w:p>
        </w:tc>
        <w:tc>
          <w:tcPr>
            <w:tcW w:w="426" w:type="dxa"/>
          </w:tcPr>
          <w:p w14:paraId="262605DE" w14:textId="77777777" w:rsidR="00DD08E1" w:rsidRPr="00C94498" w:rsidRDefault="00DD08E1" w:rsidP="001439CA">
            <w:pPr>
              <w:spacing w:before="240" w:after="240" w:line="360" w:lineRule="auto"/>
              <w:jc w:val="right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sym w:font="Wingdings" w:char="F06E"/>
            </w:r>
          </w:p>
        </w:tc>
        <w:tc>
          <w:tcPr>
            <w:tcW w:w="1984" w:type="dxa"/>
          </w:tcPr>
          <w:p w14:paraId="1BBBEF1E" w14:textId="77777777" w:rsidR="00DD08E1" w:rsidRPr="00C94498" w:rsidRDefault="00DD08E1" w:rsidP="001439CA">
            <w:pPr>
              <w:spacing w:before="240" w:after="240" w:line="360" w:lineRule="auto"/>
              <w:ind w:left="-108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proofErr w:type="spellStart"/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t>Essencial</w:t>
            </w:r>
            <w:proofErr w:type="spellEnd"/>
          </w:p>
        </w:tc>
        <w:tc>
          <w:tcPr>
            <w:tcW w:w="425" w:type="dxa"/>
          </w:tcPr>
          <w:p w14:paraId="13D100BB" w14:textId="77777777" w:rsidR="00DD08E1" w:rsidRPr="00C94498" w:rsidRDefault="00DD08E1" w:rsidP="001439CA">
            <w:pPr>
              <w:spacing w:before="240" w:after="240" w:line="360" w:lineRule="auto"/>
              <w:jc w:val="right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sym w:font="Wingdings" w:char="F0A8"/>
            </w:r>
          </w:p>
        </w:tc>
        <w:tc>
          <w:tcPr>
            <w:tcW w:w="1985" w:type="dxa"/>
          </w:tcPr>
          <w:p w14:paraId="5415CD90" w14:textId="77777777" w:rsidR="00DD08E1" w:rsidRPr="00C94498" w:rsidRDefault="00DD08E1" w:rsidP="001439CA">
            <w:pPr>
              <w:spacing w:before="240" w:after="240" w:line="360" w:lineRule="auto"/>
              <w:ind w:left="-108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proofErr w:type="spellStart"/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425" w:type="dxa"/>
          </w:tcPr>
          <w:p w14:paraId="637C0007" w14:textId="77777777" w:rsidR="00DD08E1" w:rsidRPr="00C94498" w:rsidRDefault="00DD08E1" w:rsidP="001439CA">
            <w:pPr>
              <w:spacing w:before="240" w:after="240" w:line="360" w:lineRule="auto"/>
              <w:jc w:val="right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sym w:font="Wingdings" w:char="F0A8"/>
            </w:r>
          </w:p>
        </w:tc>
        <w:tc>
          <w:tcPr>
            <w:tcW w:w="1381" w:type="dxa"/>
          </w:tcPr>
          <w:p w14:paraId="2719E9E8" w14:textId="77777777" w:rsidR="00DD08E1" w:rsidRPr="00C94498" w:rsidRDefault="00DD08E1" w:rsidP="001439CA">
            <w:pPr>
              <w:spacing w:before="240" w:after="240" w:line="360" w:lineRule="auto"/>
              <w:ind w:left="-108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proofErr w:type="spellStart"/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t>Desejável</w:t>
            </w:r>
            <w:proofErr w:type="spellEnd"/>
          </w:p>
        </w:tc>
      </w:tr>
    </w:tbl>
    <w:p w14:paraId="344C3AAE" w14:textId="77777777" w:rsidR="00DD08E1" w:rsidRPr="00C94498" w:rsidRDefault="00DD08E1" w:rsidP="00FD3F9A">
      <w:pPr>
        <w:spacing w:line="360" w:lineRule="auto"/>
        <w:ind w:left="708"/>
        <w:rPr>
          <w:rFonts w:ascii="Arial" w:hAnsi="Arial" w:cs="Arial"/>
          <w:color w:val="2E74B5" w:themeColor="accent1" w:themeShade="BF"/>
          <w:sz w:val="18"/>
          <w:szCs w:val="18"/>
          <w:lang w:val="pt-BR"/>
        </w:rPr>
      </w:pPr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  <w:lang w:val="pt-BR"/>
        </w:rPr>
        <w:t>Descrição</w:t>
      </w:r>
      <w:r w:rsidRPr="00C94498">
        <w:rPr>
          <w:rFonts w:ascii="Arial" w:hAnsi="Arial" w:cs="Arial"/>
          <w:color w:val="2E74B5" w:themeColor="accent1" w:themeShade="BF"/>
          <w:sz w:val="18"/>
          <w:szCs w:val="18"/>
          <w:lang w:val="pt-BR"/>
        </w:rPr>
        <w:t>: Este requisito permite que o vendedor consulte o produto solicitado pelo cliente obtendo informações referentes ao fabricante, preço e quantidade disponíveis.</w:t>
      </w:r>
    </w:p>
    <w:p w14:paraId="6B74050B" w14:textId="77777777" w:rsidR="00DD08E1" w:rsidRPr="00C94498" w:rsidRDefault="00DD08E1" w:rsidP="00FD3F9A">
      <w:pPr>
        <w:spacing w:line="360" w:lineRule="auto"/>
        <w:ind w:left="708"/>
        <w:rPr>
          <w:rFonts w:ascii="Arial" w:hAnsi="Arial" w:cs="Arial"/>
          <w:color w:val="2E74B5" w:themeColor="accent1" w:themeShade="BF"/>
          <w:sz w:val="18"/>
          <w:szCs w:val="18"/>
          <w:lang w:val="pt-BR"/>
        </w:rPr>
      </w:pPr>
    </w:p>
    <w:p w14:paraId="5CF25D0C" w14:textId="77777777" w:rsidR="00DD08E1" w:rsidRPr="00C94498" w:rsidRDefault="00DD08E1" w:rsidP="00FD3F9A">
      <w:pPr>
        <w:spacing w:line="360" w:lineRule="auto"/>
        <w:ind w:left="708"/>
        <w:rPr>
          <w:rFonts w:ascii="Arial" w:hAnsi="Arial" w:cs="Arial"/>
          <w:b/>
          <w:color w:val="2E74B5" w:themeColor="accent1" w:themeShade="BF"/>
          <w:sz w:val="18"/>
          <w:szCs w:val="18"/>
        </w:rPr>
      </w:pPr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</w:rPr>
        <w:t xml:space="preserve">[RF002] – </w:t>
      </w:r>
      <w:proofErr w:type="spellStart"/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</w:rPr>
        <w:t>Alterar</w:t>
      </w:r>
      <w:proofErr w:type="spellEnd"/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</w:rPr>
        <w:t xml:space="preserve"> </w:t>
      </w:r>
      <w:proofErr w:type="spellStart"/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</w:rPr>
        <w:t>ficha</w:t>
      </w:r>
      <w:proofErr w:type="spellEnd"/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</w:rPr>
        <w:t xml:space="preserve"> de </w:t>
      </w:r>
      <w:proofErr w:type="spellStart"/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</w:rPr>
        <w:t>clientes</w:t>
      </w:r>
      <w:proofErr w:type="spellEnd"/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94498" w:rsidRPr="00C94498" w14:paraId="744FD5E6" w14:textId="77777777" w:rsidTr="00FD3F9A">
        <w:tc>
          <w:tcPr>
            <w:tcW w:w="1809" w:type="dxa"/>
          </w:tcPr>
          <w:p w14:paraId="58E87E7C" w14:textId="77777777" w:rsidR="00DD08E1" w:rsidRPr="00C94498" w:rsidRDefault="00DD08E1" w:rsidP="001439CA">
            <w:pPr>
              <w:spacing w:before="240" w:after="240" w:line="360" w:lineRule="auto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proofErr w:type="spellStart"/>
            <w:r w:rsidRPr="00C94498">
              <w:rPr>
                <w:rFonts w:ascii="Arial" w:hAnsi="Arial" w:cs="Arial"/>
                <w:b/>
                <w:color w:val="2E74B5" w:themeColor="accent1" w:themeShade="BF"/>
                <w:sz w:val="18"/>
                <w:szCs w:val="18"/>
              </w:rPr>
              <w:t>Prioridade</w:t>
            </w:r>
            <w:proofErr w:type="spellEnd"/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t>:</w:t>
            </w:r>
          </w:p>
        </w:tc>
        <w:tc>
          <w:tcPr>
            <w:tcW w:w="426" w:type="dxa"/>
          </w:tcPr>
          <w:p w14:paraId="6A492ED0" w14:textId="77777777" w:rsidR="00DD08E1" w:rsidRPr="00C94498" w:rsidRDefault="00DD08E1" w:rsidP="001439CA">
            <w:pPr>
              <w:spacing w:before="240" w:after="240" w:line="360" w:lineRule="auto"/>
              <w:jc w:val="right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sym w:font="Wingdings" w:char="F06E"/>
            </w:r>
          </w:p>
        </w:tc>
        <w:tc>
          <w:tcPr>
            <w:tcW w:w="1984" w:type="dxa"/>
          </w:tcPr>
          <w:p w14:paraId="1495E49D" w14:textId="77777777" w:rsidR="00DD08E1" w:rsidRPr="00C94498" w:rsidRDefault="00DD08E1" w:rsidP="001439CA">
            <w:pPr>
              <w:spacing w:before="240" w:after="240" w:line="360" w:lineRule="auto"/>
              <w:ind w:left="-108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proofErr w:type="spellStart"/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t>Essencial</w:t>
            </w:r>
            <w:proofErr w:type="spellEnd"/>
          </w:p>
        </w:tc>
        <w:tc>
          <w:tcPr>
            <w:tcW w:w="425" w:type="dxa"/>
          </w:tcPr>
          <w:p w14:paraId="557028F6" w14:textId="77777777" w:rsidR="00DD08E1" w:rsidRPr="00C94498" w:rsidRDefault="00DD08E1" w:rsidP="001439CA">
            <w:pPr>
              <w:spacing w:before="240" w:after="240" w:line="360" w:lineRule="auto"/>
              <w:jc w:val="right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sym w:font="Wingdings" w:char="F0A8"/>
            </w:r>
          </w:p>
        </w:tc>
        <w:tc>
          <w:tcPr>
            <w:tcW w:w="1985" w:type="dxa"/>
          </w:tcPr>
          <w:p w14:paraId="4AE03B9C" w14:textId="77777777" w:rsidR="00DD08E1" w:rsidRPr="00C94498" w:rsidRDefault="00DD08E1" w:rsidP="001439CA">
            <w:pPr>
              <w:spacing w:before="240" w:after="240" w:line="360" w:lineRule="auto"/>
              <w:ind w:left="-108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proofErr w:type="spellStart"/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425" w:type="dxa"/>
          </w:tcPr>
          <w:p w14:paraId="175BAC23" w14:textId="77777777" w:rsidR="00DD08E1" w:rsidRPr="00C94498" w:rsidRDefault="00DD08E1" w:rsidP="001439CA">
            <w:pPr>
              <w:spacing w:before="240" w:after="240" w:line="360" w:lineRule="auto"/>
              <w:jc w:val="right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sym w:font="Wingdings" w:char="F0A8"/>
            </w:r>
          </w:p>
        </w:tc>
        <w:tc>
          <w:tcPr>
            <w:tcW w:w="1381" w:type="dxa"/>
          </w:tcPr>
          <w:p w14:paraId="32E773BD" w14:textId="77777777" w:rsidR="00DD08E1" w:rsidRPr="00C94498" w:rsidRDefault="00DD08E1" w:rsidP="001439CA">
            <w:pPr>
              <w:spacing w:before="240" w:after="240" w:line="360" w:lineRule="auto"/>
              <w:ind w:left="-108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  <w:proofErr w:type="spellStart"/>
            <w:r w:rsidRPr="00C94498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t>Desejável</w:t>
            </w:r>
            <w:proofErr w:type="spellEnd"/>
          </w:p>
        </w:tc>
      </w:tr>
    </w:tbl>
    <w:p w14:paraId="35CDDA42" w14:textId="77777777" w:rsidR="00DD08E1" w:rsidRPr="00C94498" w:rsidRDefault="00DD08E1" w:rsidP="00FD3F9A">
      <w:pPr>
        <w:spacing w:line="360" w:lineRule="auto"/>
        <w:ind w:left="708"/>
        <w:rPr>
          <w:rFonts w:ascii="Arial" w:hAnsi="Arial" w:cs="Arial"/>
          <w:color w:val="2E74B5" w:themeColor="accent1" w:themeShade="BF"/>
          <w:sz w:val="18"/>
          <w:szCs w:val="18"/>
          <w:lang w:val="pt-BR"/>
        </w:rPr>
      </w:pPr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  <w:lang w:val="pt-BR"/>
        </w:rPr>
        <w:t>Descrição</w:t>
      </w:r>
      <w:r w:rsidRPr="00C94498">
        <w:rPr>
          <w:rFonts w:ascii="Arial" w:hAnsi="Arial" w:cs="Arial"/>
          <w:color w:val="2E74B5" w:themeColor="accent1" w:themeShade="BF"/>
          <w:sz w:val="18"/>
          <w:szCs w:val="18"/>
          <w:lang w:val="pt-BR"/>
        </w:rPr>
        <w:t xml:space="preserve">: Este requisito permite que o vendedor altere os dados de um cliente. Os dados </w:t>
      </w:r>
      <w:proofErr w:type="gramStart"/>
      <w:r w:rsidRPr="00C94498">
        <w:rPr>
          <w:rFonts w:ascii="Arial" w:hAnsi="Arial" w:cs="Arial"/>
          <w:color w:val="2E74B5" w:themeColor="accent1" w:themeShade="BF"/>
          <w:sz w:val="18"/>
          <w:szCs w:val="18"/>
          <w:lang w:val="pt-BR"/>
        </w:rPr>
        <w:t>à</w:t>
      </w:r>
      <w:proofErr w:type="gramEnd"/>
      <w:r w:rsidRPr="00C94498">
        <w:rPr>
          <w:rFonts w:ascii="Arial" w:hAnsi="Arial" w:cs="Arial"/>
          <w:color w:val="2E74B5" w:themeColor="accent1" w:themeShade="BF"/>
          <w:sz w:val="18"/>
          <w:szCs w:val="18"/>
          <w:lang w:val="pt-BR"/>
        </w:rPr>
        <w:t xml:space="preserve"> serem alterados são: endereço completo e telefones para contato.</w:t>
      </w:r>
    </w:p>
    <w:p w14:paraId="353AD9A3" w14:textId="77777777" w:rsidR="001439CA" w:rsidRPr="00C94498" w:rsidRDefault="001439CA" w:rsidP="001439CA">
      <w:pPr>
        <w:rPr>
          <w:color w:val="2E74B5" w:themeColor="accent1" w:themeShade="BF"/>
          <w:sz w:val="18"/>
          <w:szCs w:val="18"/>
          <w:lang w:val="pt-BR"/>
        </w:rPr>
      </w:pPr>
    </w:p>
    <w:p w14:paraId="2DBC1CE1" w14:textId="77777777" w:rsidR="001439CA" w:rsidRPr="00C94498" w:rsidRDefault="001439CA" w:rsidP="001439CA">
      <w:pPr>
        <w:rPr>
          <w:color w:val="2E74B5" w:themeColor="accent1" w:themeShade="BF"/>
          <w:sz w:val="18"/>
          <w:szCs w:val="18"/>
          <w:lang w:val="pt-BR"/>
        </w:rPr>
      </w:pPr>
    </w:p>
    <w:p w14:paraId="24ACB556" w14:textId="77777777" w:rsidR="001439CA" w:rsidRPr="00C94498" w:rsidRDefault="001439CA" w:rsidP="00FD3F9A">
      <w:pPr>
        <w:pStyle w:val="Ttulo2"/>
        <w:ind w:left="708"/>
        <w:rPr>
          <w:rFonts w:cs="Arial"/>
          <w:color w:val="2E74B5" w:themeColor="accent1" w:themeShade="BF"/>
          <w:sz w:val="18"/>
          <w:szCs w:val="18"/>
          <w:lang w:val="pt-BR"/>
        </w:rPr>
      </w:pPr>
      <w:r w:rsidRPr="00C94498">
        <w:rPr>
          <w:rFonts w:cs="Arial"/>
          <w:color w:val="2E74B5" w:themeColor="accent1" w:themeShade="BF"/>
          <w:sz w:val="18"/>
          <w:szCs w:val="18"/>
          <w:lang w:val="pt-BR"/>
        </w:rPr>
        <w:t>Regras de Negócio</w:t>
      </w:r>
    </w:p>
    <w:p w14:paraId="10B576AB" w14:textId="77777777" w:rsidR="001439CA" w:rsidRPr="00C94498" w:rsidRDefault="001439CA" w:rsidP="00FD3F9A">
      <w:pPr>
        <w:spacing w:line="360" w:lineRule="auto"/>
        <w:ind w:left="708"/>
        <w:rPr>
          <w:rFonts w:ascii="Arial" w:hAnsi="Arial" w:cs="Arial"/>
          <w:color w:val="2E74B5" w:themeColor="accent1" w:themeShade="BF"/>
          <w:sz w:val="18"/>
          <w:szCs w:val="18"/>
          <w:lang w:val="pt-BR"/>
        </w:rPr>
      </w:pPr>
    </w:p>
    <w:p w14:paraId="1C962A1B" w14:textId="77777777" w:rsidR="001439CA" w:rsidRPr="00C94498" w:rsidRDefault="001439CA" w:rsidP="00FD3F9A">
      <w:pPr>
        <w:spacing w:line="360" w:lineRule="auto"/>
        <w:ind w:left="708"/>
        <w:rPr>
          <w:rFonts w:ascii="Arial" w:hAnsi="Arial" w:cs="Arial"/>
          <w:b/>
          <w:color w:val="2E74B5" w:themeColor="accent1" w:themeShade="BF"/>
          <w:sz w:val="18"/>
          <w:szCs w:val="18"/>
          <w:lang w:val="pt-BR"/>
        </w:rPr>
      </w:pPr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  <w:lang w:val="pt-BR"/>
        </w:rPr>
        <w:t>[RN001] – Alteração dos dados do cliente</w:t>
      </w:r>
    </w:p>
    <w:p w14:paraId="47DA1930" w14:textId="77777777" w:rsidR="001439CA" w:rsidRPr="00C94498" w:rsidRDefault="001439CA" w:rsidP="00FD3F9A">
      <w:pPr>
        <w:spacing w:line="360" w:lineRule="auto"/>
        <w:ind w:left="708"/>
        <w:rPr>
          <w:rFonts w:ascii="Arial" w:hAnsi="Arial" w:cs="Arial"/>
          <w:color w:val="2E74B5" w:themeColor="accent1" w:themeShade="BF"/>
          <w:sz w:val="18"/>
          <w:szCs w:val="18"/>
          <w:lang w:val="pt-BR"/>
        </w:rPr>
      </w:pPr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  <w:lang w:val="pt-BR"/>
        </w:rPr>
        <w:t>Descrição:</w:t>
      </w:r>
      <w:r w:rsidRPr="00C94498">
        <w:rPr>
          <w:rFonts w:ascii="Arial" w:hAnsi="Arial" w:cs="Arial"/>
          <w:color w:val="2E74B5" w:themeColor="accent1" w:themeShade="BF"/>
          <w:sz w:val="18"/>
          <w:szCs w:val="18"/>
          <w:lang w:val="pt-BR"/>
        </w:rPr>
        <w:t xml:space="preserve"> Um vendedor poderá alterar os seguintes dados dos clientes: endereço completo e telefones para contato. As demais informações devem ser disponibilizadas no formato “somente leitura”.</w:t>
      </w:r>
    </w:p>
    <w:p w14:paraId="150515F0" w14:textId="77777777" w:rsidR="001439CA" w:rsidRPr="00C94498" w:rsidRDefault="001439CA" w:rsidP="00FD3F9A">
      <w:pPr>
        <w:spacing w:line="360" w:lineRule="auto"/>
        <w:ind w:left="708"/>
        <w:rPr>
          <w:rFonts w:ascii="Arial" w:hAnsi="Arial" w:cs="Arial"/>
          <w:color w:val="2E74B5" w:themeColor="accent1" w:themeShade="BF"/>
          <w:sz w:val="18"/>
          <w:szCs w:val="18"/>
          <w:lang w:val="pt-BR"/>
        </w:rPr>
      </w:pPr>
    </w:p>
    <w:p w14:paraId="7F27674F" w14:textId="77777777" w:rsidR="001439CA" w:rsidRPr="00C94498" w:rsidRDefault="001439CA" w:rsidP="00FD3F9A">
      <w:pPr>
        <w:spacing w:line="360" w:lineRule="auto"/>
        <w:ind w:left="708"/>
        <w:rPr>
          <w:rFonts w:ascii="Arial" w:hAnsi="Arial" w:cs="Arial"/>
          <w:b/>
          <w:color w:val="2E74B5" w:themeColor="accent1" w:themeShade="BF"/>
          <w:sz w:val="18"/>
          <w:szCs w:val="18"/>
          <w:lang w:val="pt-BR"/>
        </w:rPr>
      </w:pPr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  <w:lang w:val="pt-BR"/>
        </w:rPr>
        <w:t>[RN002] – Produtos em falta</w:t>
      </w:r>
    </w:p>
    <w:p w14:paraId="25B33AB6" w14:textId="77777777" w:rsidR="001439CA" w:rsidRPr="00C94498" w:rsidRDefault="001439CA" w:rsidP="00FD3F9A">
      <w:pPr>
        <w:spacing w:line="360" w:lineRule="auto"/>
        <w:ind w:left="708"/>
        <w:rPr>
          <w:rFonts w:ascii="Arial" w:hAnsi="Arial" w:cs="Arial"/>
          <w:color w:val="2E74B5" w:themeColor="accent1" w:themeShade="BF"/>
          <w:sz w:val="18"/>
          <w:szCs w:val="18"/>
          <w:lang w:val="pt-BR"/>
        </w:rPr>
      </w:pPr>
      <w:r w:rsidRPr="00C94498">
        <w:rPr>
          <w:rFonts w:ascii="Arial" w:hAnsi="Arial" w:cs="Arial"/>
          <w:b/>
          <w:color w:val="2E74B5" w:themeColor="accent1" w:themeShade="BF"/>
          <w:sz w:val="18"/>
          <w:szCs w:val="18"/>
          <w:lang w:val="pt-BR"/>
        </w:rPr>
        <w:t>Descrição:</w:t>
      </w:r>
      <w:r w:rsidRPr="00C94498">
        <w:rPr>
          <w:rFonts w:ascii="Arial" w:hAnsi="Arial" w:cs="Arial"/>
          <w:color w:val="2E74B5" w:themeColor="accent1" w:themeShade="BF"/>
          <w:sz w:val="18"/>
          <w:szCs w:val="18"/>
          <w:lang w:val="pt-BR"/>
        </w:rPr>
        <w:t xml:space="preserve"> Ao consultar o catálogo de produtos o sistema deverá apresentar os produtos em falta (sem estoque) com tarja vermelha, indicando a inexistência de estoque para estes produtos.</w:t>
      </w:r>
    </w:p>
    <w:p w14:paraId="67E01914" w14:textId="77777777" w:rsidR="00FD3F9A" w:rsidRPr="00FD3F9A" w:rsidRDefault="00FD3F9A" w:rsidP="00EB53C4">
      <w:pPr>
        <w:pStyle w:val="Titulo2"/>
        <w:numPr>
          <w:ilvl w:val="0"/>
          <w:numId w:val="23"/>
        </w:numPr>
        <w:rPr>
          <w:lang w:val="pt-BR"/>
        </w:rPr>
      </w:pPr>
      <w:bookmarkStart w:id="18" w:name="_Toc49378739"/>
      <w:r>
        <w:rPr>
          <w:lang w:val="pt-BR"/>
        </w:rPr>
        <w:t>Modelagem</w:t>
      </w:r>
      <w:r w:rsidRPr="00FD3F9A">
        <w:rPr>
          <w:lang w:val="pt-BR"/>
        </w:rPr>
        <w:t xml:space="preserve"> Funciona</w:t>
      </w:r>
      <w:r>
        <w:rPr>
          <w:lang w:val="pt-BR"/>
        </w:rPr>
        <w:t>l</w:t>
      </w:r>
      <w:bookmarkEnd w:id="18"/>
    </w:p>
    <w:p w14:paraId="1B2F009D" w14:textId="77777777" w:rsidR="001439CA" w:rsidRPr="00C94498" w:rsidRDefault="00103FDE" w:rsidP="00285E83">
      <w:pPr>
        <w:ind w:left="708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 xml:space="preserve">Neste item devem ser descritos </w:t>
      </w:r>
      <w:r w:rsidR="001439CA" w:rsidRPr="00C94498">
        <w:rPr>
          <w:color w:val="2E74B5" w:themeColor="accent1" w:themeShade="BF"/>
          <w:lang w:val="pt-BR"/>
        </w:rPr>
        <w:t>os requisitos a serem atendidos funcionalmente pelo sistema de uma forma simples, possibilitando a compreensão do comportamento do sistema pela perspectiva do usuário.</w:t>
      </w:r>
      <w:r w:rsidR="00285E83" w:rsidRPr="00C94498">
        <w:rPr>
          <w:color w:val="2E74B5" w:themeColor="accent1" w:themeShade="BF"/>
          <w:lang w:val="pt-BR"/>
        </w:rPr>
        <w:t xml:space="preserve"> Devem ser descritos os atores e o diagrama de caso de uso. A seguir um exemplo de especificação de atores</w:t>
      </w:r>
      <w:r w:rsidRPr="00C94498">
        <w:rPr>
          <w:color w:val="2E74B5" w:themeColor="accent1" w:themeShade="BF"/>
          <w:lang w:val="pt-BR"/>
        </w:rPr>
        <w:t>, do diagrama de caso de uso e da especificação de caso de uso</w:t>
      </w:r>
      <w:r w:rsidR="00285E83" w:rsidRPr="00C94498">
        <w:rPr>
          <w:color w:val="2E74B5" w:themeColor="accent1" w:themeShade="BF"/>
          <w:lang w:val="pt-BR"/>
        </w:rPr>
        <w:t>.</w:t>
      </w:r>
    </w:p>
    <w:p w14:paraId="75375389" w14:textId="77777777" w:rsidR="00285E83" w:rsidRPr="00C94498" w:rsidRDefault="00285E83" w:rsidP="00285E83">
      <w:pPr>
        <w:ind w:left="708"/>
        <w:rPr>
          <w:color w:val="2E74B5" w:themeColor="accent1" w:themeShade="BF"/>
          <w:lang w:val="pt-BR"/>
        </w:rPr>
      </w:pPr>
    </w:p>
    <w:p w14:paraId="668C9A11" w14:textId="77777777" w:rsidR="00103FDE" w:rsidRPr="00C94498" w:rsidRDefault="00103FDE" w:rsidP="00285E83">
      <w:pPr>
        <w:ind w:left="708"/>
        <w:rPr>
          <w:color w:val="2E74B5" w:themeColor="accent1" w:themeShade="BF"/>
          <w:lang w:val="pt-BR"/>
        </w:rPr>
      </w:pPr>
    </w:p>
    <w:p w14:paraId="3AFF5C36" w14:textId="77777777" w:rsidR="00103FDE" w:rsidRPr="00C94498" w:rsidRDefault="00103FDE" w:rsidP="00285E83">
      <w:pPr>
        <w:ind w:left="708"/>
        <w:rPr>
          <w:color w:val="2E74B5" w:themeColor="accent1" w:themeShade="BF"/>
          <w:lang w:val="pt-BR"/>
        </w:rPr>
      </w:pPr>
    </w:p>
    <w:p w14:paraId="71815BE1" w14:textId="77777777" w:rsidR="00103FDE" w:rsidRPr="00C94498" w:rsidRDefault="00103FDE" w:rsidP="00285E83">
      <w:pPr>
        <w:ind w:left="708"/>
        <w:rPr>
          <w:color w:val="2E74B5" w:themeColor="accent1" w:themeShade="BF"/>
          <w:lang w:val="pt-BR"/>
        </w:rPr>
      </w:pPr>
    </w:p>
    <w:p w14:paraId="0AAEC5E5" w14:textId="77777777" w:rsidR="00103FDE" w:rsidRPr="00C94498" w:rsidRDefault="00103FDE" w:rsidP="00285E83">
      <w:pPr>
        <w:ind w:left="708"/>
        <w:rPr>
          <w:color w:val="2E74B5" w:themeColor="accent1" w:themeShade="BF"/>
          <w:lang w:val="pt-BR"/>
        </w:rPr>
      </w:pPr>
    </w:p>
    <w:p w14:paraId="6DEA9F1B" w14:textId="77777777" w:rsidR="00103FDE" w:rsidRPr="00672C5F" w:rsidRDefault="001439CA" w:rsidP="00103FDE">
      <w:pPr>
        <w:spacing w:line="360" w:lineRule="auto"/>
        <w:ind w:left="708"/>
        <w:rPr>
          <w:rFonts w:ascii="Arial" w:hAnsi="Arial" w:cs="Arial"/>
          <w:b/>
          <w:sz w:val="18"/>
          <w:szCs w:val="18"/>
          <w:lang w:val="pt-BR"/>
        </w:rPr>
      </w:pPr>
      <w:r w:rsidRPr="00672C5F">
        <w:rPr>
          <w:rFonts w:ascii="Arial" w:hAnsi="Arial" w:cs="Arial"/>
          <w:b/>
          <w:sz w:val="18"/>
          <w:szCs w:val="18"/>
          <w:lang w:val="pt-BR"/>
        </w:rPr>
        <w:lastRenderedPageBreak/>
        <w:tab/>
      </w:r>
      <w:bookmarkStart w:id="19" w:name="_Toc307155221"/>
    </w:p>
    <w:bookmarkEnd w:id="19"/>
    <w:p w14:paraId="79FF9D47" w14:textId="77777777" w:rsidR="00672C5F" w:rsidRPr="00672C5F" w:rsidRDefault="00672C5F" w:rsidP="00672C5F">
      <w:pPr>
        <w:spacing w:line="360" w:lineRule="auto"/>
        <w:ind w:left="708"/>
        <w:rPr>
          <w:rFonts w:ascii="Arial" w:hAnsi="Arial" w:cs="Arial"/>
          <w:b/>
          <w:sz w:val="18"/>
          <w:szCs w:val="18"/>
          <w:lang w:val="pt-BR"/>
        </w:rPr>
      </w:pPr>
      <w:r w:rsidRPr="00672C5F">
        <w:rPr>
          <w:rFonts w:ascii="Arial" w:hAnsi="Arial" w:cs="Arial"/>
          <w:b/>
          <w:sz w:val="18"/>
          <w:szCs w:val="18"/>
          <w:lang w:val="pt-BR"/>
        </w:rPr>
        <w:t>DIAGRAMA DE CASO DE USO</w:t>
      </w:r>
    </w:p>
    <w:p w14:paraId="5E419A43" w14:textId="77777777" w:rsidR="00672C5F" w:rsidRPr="00672C5F" w:rsidRDefault="00672C5F" w:rsidP="00672C5F">
      <w:pPr>
        <w:ind w:left="708"/>
        <w:rPr>
          <w:color w:val="2E74B5" w:themeColor="accent1" w:themeShade="BF"/>
          <w:lang w:val="pt-BR"/>
        </w:rPr>
      </w:pPr>
      <w:r w:rsidRPr="00672C5F">
        <w:rPr>
          <w:color w:val="2E74B5" w:themeColor="accent1" w:themeShade="BF"/>
          <w:lang w:val="pt-BR"/>
        </w:rPr>
        <w:t xml:space="preserve">A seguir é apresentada a notação básica de um diagrama de caso de uso. </w:t>
      </w:r>
    </w:p>
    <w:p w14:paraId="15C7E4B8" w14:textId="77777777" w:rsidR="00672C5F" w:rsidRPr="00672C5F" w:rsidRDefault="00000000" w:rsidP="00672C5F">
      <w:pPr>
        <w:ind w:left="708"/>
        <w:rPr>
          <w:color w:val="2E74B5" w:themeColor="accent1" w:themeShade="BF"/>
          <w:lang w:val="pt-BR"/>
        </w:rPr>
      </w:pPr>
      <w:r>
        <w:rPr>
          <w:noProof/>
          <w:color w:val="2E74B5" w:themeColor="accent1" w:themeShade="BF"/>
        </w:rPr>
        <w:object w:dxaOrig="1440" w:dyaOrig="1440" w14:anchorId="13320A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701" type="#_x0000_t75" style="position:absolute;left:0;text-align:left;margin-left:87.75pt;margin-top:13.65pt;width:280.8pt;height:154.65pt;z-index:251661824;visibility:visible;mso-wrap-edited:f" o:allowincell="f">
            <v:imagedata r:id="rId10" o:title=""/>
            <w10:wrap type="topAndBottom"/>
          </v:shape>
          <o:OLEObject Type="Embed" ProgID="Word.Picture.8" ShapeID="_x0000_s2701" DrawAspect="Content" ObjectID="_1771876818" r:id="rId11"/>
        </w:object>
      </w:r>
    </w:p>
    <w:p w14:paraId="309E1B4B" w14:textId="77777777" w:rsidR="00672C5F" w:rsidRPr="00672C5F" w:rsidRDefault="00672C5F" w:rsidP="00672C5F">
      <w:pPr>
        <w:pStyle w:val="Figura0"/>
        <w:rPr>
          <w:color w:val="2E74B5" w:themeColor="accent1" w:themeShade="BF"/>
          <w:lang w:val="pt-BR"/>
        </w:rPr>
      </w:pPr>
      <w:r w:rsidRPr="00672C5F">
        <w:rPr>
          <w:color w:val="2E74B5" w:themeColor="accent1" w:themeShade="BF"/>
          <w:lang w:val="pt-BR"/>
        </w:rPr>
        <w:t>Notação básica do diagrama de caso de uso.</w:t>
      </w:r>
    </w:p>
    <w:p w14:paraId="3C89EBC8" w14:textId="77777777" w:rsidR="00672C5F" w:rsidRPr="00672C5F" w:rsidRDefault="00672C5F" w:rsidP="00672C5F">
      <w:pPr>
        <w:pStyle w:val="Figura0"/>
        <w:rPr>
          <w:color w:val="2E74B5" w:themeColor="accent1" w:themeShade="BF"/>
          <w:lang w:val="pt-BR"/>
        </w:rPr>
      </w:pPr>
    </w:p>
    <w:p w14:paraId="6769B970" w14:textId="77777777" w:rsidR="00672C5F" w:rsidRPr="00672C5F" w:rsidRDefault="00672C5F" w:rsidP="00672C5F">
      <w:pPr>
        <w:spacing w:line="360" w:lineRule="auto"/>
        <w:ind w:left="708"/>
        <w:rPr>
          <w:rFonts w:ascii="Arial" w:hAnsi="Arial" w:cs="Arial"/>
          <w:b/>
          <w:sz w:val="18"/>
          <w:szCs w:val="18"/>
          <w:lang w:val="pt-BR"/>
        </w:rPr>
      </w:pPr>
      <w:r w:rsidRPr="00672C5F">
        <w:rPr>
          <w:rFonts w:ascii="Arial" w:hAnsi="Arial" w:cs="Arial"/>
          <w:b/>
          <w:sz w:val="18"/>
          <w:szCs w:val="18"/>
          <w:lang w:val="pt-BR"/>
        </w:rPr>
        <w:t>ATORES</w:t>
      </w:r>
    </w:p>
    <w:p w14:paraId="5DFBF0B4" w14:textId="77777777" w:rsidR="00672C5F" w:rsidRPr="00672C5F" w:rsidRDefault="00672C5F" w:rsidP="00672C5F">
      <w:pPr>
        <w:spacing w:line="360" w:lineRule="auto"/>
        <w:ind w:left="708"/>
        <w:rPr>
          <w:rFonts w:ascii="Arial" w:hAnsi="Arial" w:cs="Arial"/>
          <w:b/>
          <w:color w:val="2E74B5" w:themeColor="accent1" w:themeShade="BF"/>
          <w:sz w:val="18"/>
          <w:szCs w:val="18"/>
          <w:lang w:val="pt-BR"/>
        </w:rPr>
      </w:pPr>
      <w:r w:rsidRPr="00672C5F">
        <w:rPr>
          <w:color w:val="2E74B5" w:themeColor="accent1" w:themeShade="BF"/>
          <w:lang w:val="pt-BR"/>
        </w:rPr>
        <w:t>A seguir é apresentado um exemplo da especificação de atores.</w:t>
      </w:r>
    </w:p>
    <w:tbl>
      <w:tblPr>
        <w:tblW w:w="865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2"/>
        <w:gridCol w:w="5602"/>
      </w:tblGrid>
      <w:tr w:rsidR="00672C5F" w:rsidRPr="00672C5F" w14:paraId="775929CC" w14:textId="77777777" w:rsidTr="00AE072C">
        <w:tc>
          <w:tcPr>
            <w:tcW w:w="3052" w:type="dxa"/>
          </w:tcPr>
          <w:p w14:paraId="254E1344" w14:textId="77777777" w:rsidR="00672C5F" w:rsidRPr="00672C5F" w:rsidRDefault="00672C5F" w:rsidP="00AE072C">
            <w:pPr>
              <w:spacing w:line="360" w:lineRule="auto"/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  <w:smartTag w:uri="urn:schemas-microsoft-com:office:smarttags" w:element="City">
              <w:smartTag w:uri="urn:schemas-microsoft-com:office:smarttags" w:element="place">
                <w:r w:rsidRPr="00672C5F">
                  <w:rPr>
                    <w:rFonts w:ascii="Arial" w:hAnsi="Arial" w:cs="Arial"/>
                    <w:b/>
                    <w:color w:val="2E74B5" w:themeColor="accent1" w:themeShade="BF"/>
                  </w:rPr>
                  <w:t>Nome</w:t>
                </w:r>
              </w:smartTag>
            </w:smartTag>
          </w:p>
        </w:tc>
        <w:tc>
          <w:tcPr>
            <w:tcW w:w="5602" w:type="dxa"/>
          </w:tcPr>
          <w:p w14:paraId="3F45E46E" w14:textId="77777777" w:rsidR="00672C5F" w:rsidRPr="00672C5F" w:rsidRDefault="00672C5F" w:rsidP="00AE072C">
            <w:pPr>
              <w:spacing w:line="360" w:lineRule="auto"/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  <w:proofErr w:type="spellStart"/>
            <w:r w:rsidRPr="00672C5F">
              <w:rPr>
                <w:rFonts w:ascii="Arial" w:hAnsi="Arial" w:cs="Arial"/>
                <w:b/>
                <w:color w:val="2E74B5" w:themeColor="accent1" w:themeShade="BF"/>
              </w:rPr>
              <w:t>Descrição</w:t>
            </w:r>
            <w:proofErr w:type="spellEnd"/>
          </w:p>
        </w:tc>
      </w:tr>
      <w:tr w:rsidR="00672C5F" w:rsidRPr="00173AFA" w14:paraId="638FF458" w14:textId="77777777" w:rsidTr="00AE072C">
        <w:tc>
          <w:tcPr>
            <w:tcW w:w="3052" w:type="dxa"/>
          </w:tcPr>
          <w:p w14:paraId="32A56F25" w14:textId="77777777" w:rsidR="00672C5F" w:rsidRPr="00672C5F" w:rsidRDefault="00672C5F" w:rsidP="00AE072C">
            <w:pPr>
              <w:spacing w:line="360" w:lineRule="auto"/>
              <w:rPr>
                <w:rFonts w:ascii="Arial" w:hAnsi="Arial" w:cs="Arial"/>
                <w:color w:val="2E74B5" w:themeColor="accent1" w:themeShade="BF"/>
              </w:rPr>
            </w:pPr>
            <w:proofErr w:type="spellStart"/>
            <w:r w:rsidRPr="00672C5F">
              <w:rPr>
                <w:rFonts w:ascii="Arial" w:hAnsi="Arial" w:cs="Arial"/>
                <w:color w:val="2E74B5" w:themeColor="accent1" w:themeShade="BF"/>
              </w:rPr>
              <w:t>Cliente</w:t>
            </w:r>
            <w:proofErr w:type="spellEnd"/>
          </w:p>
        </w:tc>
        <w:tc>
          <w:tcPr>
            <w:tcW w:w="5602" w:type="dxa"/>
          </w:tcPr>
          <w:p w14:paraId="0FA5B7FC" w14:textId="77777777" w:rsidR="00672C5F" w:rsidRPr="00672C5F" w:rsidRDefault="00672C5F" w:rsidP="00AE072C">
            <w:pPr>
              <w:spacing w:line="360" w:lineRule="auto"/>
              <w:rPr>
                <w:rFonts w:ascii="Arial" w:hAnsi="Arial" w:cs="Arial"/>
                <w:color w:val="2E74B5" w:themeColor="accent1" w:themeShade="BF"/>
                <w:lang w:val="pt-BR"/>
              </w:rPr>
            </w:pPr>
            <w:r w:rsidRPr="00672C5F">
              <w:rPr>
                <w:rFonts w:ascii="Arial" w:hAnsi="Arial" w:cs="Arial"/>
                <w:color w:val="2E74B5" w:themeColor="accent1" w:themeShade="BF"/>
                <w:lang w:val="pt-BR"/>
              </w:rPr>
              <w:t>Usuário do sistema responsável por pesquisar livros disponíveis para venda.</w:t>
            </w:r>
          </w:p>
        </w:tc>
      </w:tr>
    </w:tbl>
    <w:p w14:paraId="249DBDD8" w14:textId="77777777" w:rsidR="00672C5F" w:rsidRPr="00672C5F" w:rsidRDefault="00672C5F" w:rsidP="00672C5F">
      <w:pPr>
        <w:pStyle w:val="Figura0"/>
        <w:rPr>
          <w:color w:val="2E74B5" w:themeColor="accent1" w:themeShade="BF"/>
          <w:lang w:val="pt-BR"/>
        </w:rPr>
      </w:pPr>
    </w:p>
    <w:p w14:paraId="08488F64" w14:textId="77777777" w:rsidR="00672C5F" w:rsidRDefault="00672C5F">
      <w:pPr>
        <w:jc w:val="left"/>
        <w:rPr>
          <w:rFonts w:ascii="Arial" w:hAnsi="Arial" w:cs="Arial"/>
          <w:b/>
          <w:color w:val="2E74B5" w:themeColor="accent1" w:themeShade="BF"/>
          <w:sz w:val="18"/>
          <w:szCs w:val="18"/>
          <w:lang w:val="pt-BR"/>
        </w:rPr>
      </w:pPr>
      <w:r>
        <w:rPr>
          <w:rFonts w:ascii="Arial" w:hAnsi="Arial" w:cs="Arial"/>
          <w:b/>
          <w:color w:val="2E74B5" w:themeColor="accent1" w:themeShade="BF"/>
          <w:sz w:val="18"/>
          <w:szCs w:val="18"/>
          <w:lang w:val="pt-BR"/>
        </w:rPr>
        <w:br w:type="page"/>
      </w:r>
    </w:p>
    <w:p w14:paraId="5288D432" w14:textId="5CFD9BA2" w:rsidR="00672C5F" w:rsidRPr="00672C5F" w:rsidRDefault="00672C5F" w:rsidP="00672C5F">
      <w:pPr>
        <w:spacing w:line="360" w:lineRule="auto"/>
        <w:ind w:left="708"/>
        <w:rPr>
          <w:rFonts w:ascii="Arial" w:hAnsi="Arial" w:cs="Arial"/>
          <w:b/>
          <w:sz w:val="18"/>
          <w:szCs w:val="18"/>
          <w:lang w:val="pt-BR"/>
        </w:rPr>
      </w:pPr>
      <w:r w:rsidRPr="00672C5F">
        <w:rPr>
          <w:rFonts w:ascii="Arial" w:hAnsi="Arial" w:cs="Arial"/>
          <w:b/>
          <w:sz w:val="18"/>
          <w:szCs w:val="18"/>
          <w:lang w:val="pt-BR"/>
        </w:rPr>
        <w:lastRenderedPageBreak/>
        <w:t>ESPECIFICAÇÃO DO CASO DE USO</w:t>
      </w:r>
    </w:p>
    <w:p w14:paraId="66415C00" w14:textId="77777777" w:rsidR="00672C5F" w:rsidRPr="00672C5F" w:rsidRDefault="00672C5F" w:rsidP="00672C5F">
      <w:pPr>
        <w:ind w:left="708"/>
        <w:rPr>
          <w:color w:val="2E74B5" w:themeColor="accent1" w:themeShade="BF"/>
          <w:lang w:val="pt-BR"/>
        </w:rPr>
      </w:pPr>
      <w:r w:rsidRPr="00672C5F">
        <w:rPr>
          <w:color w:val="2E74B5" w:themeColor="accent1" w:themeShade="BF"/>
          <w:lang w:val="pt-BR"/>
        </w:rPr>
        <w:t xml:space="preserve">A seguir é apresentado um exemplo da especificação de casos de uso. </w:t>
      </w:r>
    </w:p>
    <w:p w14:paraId="74736408" w14:textId="77777777" w:rsidR="00672C5F" w:rsidRPr="00672C5F" w:rsidRDefault="00672C5F" w:rsidP="00672C5F">
      <w:pPr>
        <w:rPr>
          <w:color w:val="2E74B5" w:themeColor="accent1" w:themeShade="BF"/>
          <w:highlight w:val="yellow"/>
          <w:lang w:val="pt-BR"/>
        </w:rPr>
      </w:pP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235"/>
      </w:tblGrid>
      <w:tr w:rsidR="00672C5F" w:rsidRPr="00672C5F" w14:paraId="4627CFB2" w14:textId="77777777" w:rsidTr="00AE072C">
        <w:tc>
          <w:tcPr>
            <w:tcW w:w="5000" w:type="pct"/>
            <w:gridSpan w:val="2"/>
          </w:tcPr>
          <w:p w14:paraId="09D186AA" w14:textId="77777777" w:rsidR="00672C5F" w:rsidRPr="00672C5F" w:rsidRDefault="00672C5F" w:rsidP="00AE072C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color w:val="2E74B5" w:themeColor="accent1" w:themeShade="BF"/>
                <w:sz w:val="20"/>
                <w:szCs w:val="20"/>
              </w:rPr>
            </w:pPr>
            <w:r w:rsidRPr="00672C5F">
              <w:rPr>
                <w:rFonts w:ascii="Arial" w:hAnsi="Arial" w:cs="Arial"/>
                <w:b/>
                <w:color w:val="2E74B5" w:themeColor="accent1" w:themeShade="BF"/>
                <w:sz w:val="20"/>
                <w:szCs w:val="20"/>
              </w:rPr>
              <w:t>CSU001 – Pesquisar Livro</w:t>
            </w:r>
          </w:p>
        </w:tc>
      </w:tr>
      <w:tr w:rsidR="00672C5F" w:rsidRPr="00173AFA" w14:paraId="5EC7248C" w14:textId="77777777" w:rsidTr="00AE072C">
        <w:tc>
          <w:tcPr>
            <w:tcW w:w="1119" w:type="pct"/>
          </w:tcPr>
          <w:p w14:paraId="0057B264" w14:textId="77777777" w:rsidR="00672C5F" w:rsidRPr="00672C5F" w:rsidRDefault="00672C5F" w:rsidP="00AE072C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 w:rsidRPr="00672C5F">
              <w:rPr>
                <w:rFonts w:ascii="Arial" w:hAnsi="Arial" w:cs="Arial"/>
                <w:color w:val="2E74B5" w:themeColor="accent1" w:themeShade="BF"/>
                <w:sz w:val="20"/>
                <w:szCs w:val="20"/>
                <w:u w:val="single"/>
              </w:rPr>
              <w:t>Sumário</w:t>
            </w:r>
            <w:r w:rsidRPr="00672C5F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 xml:space="preserve">: </w:t>
            </w:r>
          </w:p>
        </w:tc>
        <w:tc>
          <w:tcPr>
            <w:tcW w:w="3881" w:type="pct"/>
          </w:tcPr>
          <w:p w14:paraId="3F6347D2" w14:textId="77777777" w:rsidR="00672C5F" w:rsidRPr="00672C5F" w:rsidRDefault="00672C5F" w:rsidP="00AE072C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 w:rsidRPr="00672C5F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Este caso de uso tem como objetivo pesquisar livros vendidos pela Web.</w:t>
            </w:r>
          </w:p>
        </w:tc>
      </w:tr>
      <w:tr w:rsidR="00672C5F" w:rsidRPr="00173AFA" w14:paraId="48580453" w14:textId="77777777" w:rsidTr="00AE072C">
        <w:tc>
          <w:tcPr>
            <w:tcW w:w="5000" w:type="pct"/>
            <w:gridSpan w:val="2"/>
          </w:tcPr>
          <w:p w14:paraId="18D1EE3F" w14:textId="77777777" w:rsidR="00672C5F" w:rsidRPr="00672C5F" w:rsidRDefault="00672C5F" w:rsidP="00AE072C">
            <w:pPr>
              <w:pStyle w:val="Ttulo2"/>
              <w:rPr>
                <w:rFonts w:cs="Arial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color w:val="2E74B5" w:themeColor="accent1" w:themeShade="BF"/>
                <w:sz w:val="20"/>
                <w:lang w:val="pt-BR"/>
              </w:rPr>
              <w:t xml:space="preserve">Pré-condição: </w:t>
            </w:r>
          </w:p>
          <w:p w14:paraId="48ADA321" w14:textId="77777777" w:rsidR="00672C5F" w:rsidRPr="00672C5F" w:rsidRDefault="00672C5F" w:rsidP="00AE072C">
            <w:pPr>
              <w:pStyle w:val="Ttulo2"/>
              <w:rPr>
                <w:rFonts w:cs="Arial"/>
                <w:b w:val="0"/>
                <w:bCs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b w:val="0"/>
                <w:bCs/>
                <w:color w:val="2E74B5" w:themeColor="accent1" w:themeShade="BF"/>
                <w:sz w:val="20"/>
                <w:lang w:val="pt-BR"/>
              </w:rPr>
              <w:t>O livro deve estar cadastrado.</w:t>
            </w:r>
          </w:p>
        </w:tc>
      </w:tr>
      <w:tr w:rsidR="00672C5F" w:rsidRPr="00173AFA" w14:paraId="360D4C22" w14:textId="77777777" w:rsidTr="00AE072C">
        <w:tc>
          <w:tcPr>
            <w:tcW w:w="5000" w:type="pct"/>
            <w:gridSpan w:val="2"/>
          </w:tcPr>
          <w:p w14:paraId="73AACE19" w14:textId="77777777" w:rsidR="00672C5F" w:rsidRPr="00672C5F" w:rsidRDefault="00672C5F" w:rsidP="00AE072C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color w:val="2E74B5" w:themeColor="accent1" w:themeShade="BF"/>
                <w:sz w:val="20"/>
                <w:szCs w:val="20"/>
              </w:rPr>
            </w:pPr>
            <w:r w:rsidRPr="00672C5F">
              <w:rPr>
                <w:rFonts w:ascii="Arial" w:hAnsi="Arial" w:cs="Arial"/>
                <w:b/>
                <w:color w:val="2E74B5" w:themeColor="accent1" w:themeShade="BF"/>
                <w:sz w:val="20"/>
                <w:szCs w:val="20"/>
              </w:rPr>
              <w:t xml:space="preserve">Fluxo Principal </w:t>
            </w:r>
          </w:p>
          <w:p w14:paraId="7AB18F23" w14:textId="77777777" w:rsidR="00672C5F" w:rsidRPr="00672C5F" w:rsidRDefault="00672C5F" w:rsidP="00AE072C">
            <w:pPr>
              <w:pStyle w:val="Ttulo2"/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  <w:t>Este caso de uso se inicia quando o ator cliente escolhe a opção de “Pesquisar Livros”.</w:t>
            </w:r>
          </w:p>
          <w:p w14:paraId="08CD2DE0" w14:textId="77777777" w:rsidR="00672C5F" w:rsidRPr="00672C5F" w:rsidRDefault="00672C5F" w:rsidP="00672C5F">
            <w:pPr>
              <w:pStyle w:val="Ttulo2"/>
              <w:numPr>
                <w:ilvl w:val="0"/>
                <w:numId w:val="32"/>
              </w:numPr>
              <w:tabs>
                <w:tab w:val="clear" w:pos="1800"/>
                <w:tab w:val="num" w:pos="2160"/>
              </w:tabs>
              <w:autoSpaceDE w:val="0"/>
              <w:autoSpaceDN w:val="0"/>
              <w:spacing w:line="240" w:lineRule="atLeast"/>
              <w:ind w:left="426"/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  <w:t>O ator cliente informa nome do livro. [RN1]</w:t>
            </w:r>
          </w:p>
          <w:p w14:paraId="42659D1A" w14:textId="77777777" w:rsidR="00672C5F" w:rsidRPr="00672C5F" w:rsidRDefault="00672C5F" w:rsidP="00672C5F">
            <w:pPr>
              <w:pStyle w:val="Ttulo2"/>
              <w:numPr>
                <w:ilvl w:val="0"/>
                <w:numId w:val="32"/>
              </w:numPr>
              <w:tabs>
                <w:tab w:val="clear" w:pos="1800"/>
                <w:tab w:val="num" w:pos="2160"/>
              </w:tabs>
              <w:autoSpaceDE w:val="0"/>
              <w:autoSpaceDN w:val="0"/>
              <w:spacing w:line="240" w:lineRule="atLeast"/>
              <w:ind w:left="426"/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  <w:t>O nome do livro é enviado para o Sistema de Estoque que retorna os dados do livro: Código, Nome do livro, Preço e Disponibilidade/Indisponibilidade. [FE1]</w:t>
            </w:r>
          </w:p>
          <w:p w14:paraId="4F48C729" w14:textId="77777777" w:rsidR="00672C5F" w:rsidRPr="00672C5F" w:rsidRDefault="00672C5F" w:rsidP="00672C5F">
            <w:pPr>
              <w:pStyle w:val="Ttulo2"/>
              <w:numPr>
                <w:ilvl w:val="0"/>
                <w:numId w:val="32"/>
              </w:numPr>
              <w:tabs>
                <w:tab w:val="clear" w:pos="1800"/>
                <w:tab w:val="num" w:pos="2160"/>
              </w:tabs>
              <w:autoSpaceDE w:val="0"/>
              <w:autoSpaceDN w:val="0"/>
              <w:spacing w:line="240" w:lineRule="atLeast"/>
              <w:ind w:left="426"/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  <w:t>O sistema exibe os dados do livro que são: Código, Nome do Livro, Preço e Disponibilidade/Indisponibilidade.</w:t>
            </w:r>
          </w:p>
        </w:tc>
      </w:tr>
      <w:tr w:rsidR="00672C5F" w:rsidRPr="00173AFA" w14:paraId="458892C3" w14:textId="77777777" w:rsidTr="00AE072C">
        <w:tc>
          <w:tcPr>
            <w:tcW w:w="5000" w:type="pct"/>
            <w:gridSpan w:val="2"/>
          </w:tcPr>
          <w:p w14:paraId="372E7ED5" w14:textId="77777777" w:rsidR="00672C5F" w:rsidRPr="00672C5F" w:rsidRDefault="00672C5F" w:rsidP="00AE072C">
            <w:pPr>
              <w:pStyle w:val="Ttulo2"/>
              <w:rPr>
                <w:rFonts w:cs="Arial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color w:val="2E74B5" w:themeColor="accent1" w:themeShade="BF"/>
                <w:sz w:val="20"/>
                <w:lang w:val="pt-BR"/>
              </w:rPr>
              <w:t>Fluxos Alternativos</w:t>
            </w:r>
          </w:p>
          <w:p w14:paraId="0DC479FD" w14:textId="77777777" w:rsidR="00672C5F" w:rsidRPr="00672C5F" w:rsidRDefault="00672C5F" w:rsidP="00AE072C">
            <w:pPr>
              <w:pStyle w:val="Ttulo2"/>
              <w:autoSpaceDE w:val="0"/>
              <w:autoSpaceDN w:val="0"/>
              <w:spacing w:line="240" w:lineRule="atLeast"/>
              <w:rPr>
                <w:rFonts w:cs="Arial"/>
                <w:b w:val="0"/>
                <w:bCs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b w:val="0"/>
                <w:bCs/>
                <w:color w:val="2E74B5" w:themeColor="accent1" w:themeShade="BF"/>
                <w:sz w:val="20"/>
                <w:lang w:val="pt-BR"/>
              </w:rPr>
              <w:t>Não se aplica.</w:t>
            </w:r>
          </w:p>
        </w:tc>
      </w:tr>
      <w:tr w:rsidR="00672C5F" w:rsidRPr="00173AFA" w14:paraId="45F084B0" w14:textId="77777777" w:rsidTr="00AE072C">
        <w:tc>
          <w:tcPr>
            <w:tcW w:w="5000" w:type="pct"/>
            <w:gridSpan w:val="2"/>
          </w:tcPr>
          <w:p w14:paraId="237310FE" w14:textId="77777777" w:rsidR="00672C5F" w:rsidRPr="00672C5F" w:rsidRDefault="00672C5F" w:rsidP="00AE072C">
            <w:pPr>
              <w:pStyle w:val="Ttulo2"/>
              <w:rPr>
                <w:rFonts w:cs="Arial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color w:val="2E74B5" w:themeColor="accent1" w:themeShade="BF"/>
                <w:sz w:val="20"/>
                <w:lang w:val="pt-BR"/>
              </w:rPr>
              <w:t>Fluxos de Exceção</w:t>
            </w:r>
          </w:p>
          <w:p w14:paraId="105FA510" w14:textId="77777777" w:rsidR="00672C5F" w:rsidRPr="00672C5F" w:rsidRDefault="00672C5F" w:rsidP="00AE072C">
            <w:pPr>
              <w:pStyle w:val="Ttulo2"/>
              <w:rPr>
                <w:rFonts w:cs="Arial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color w:val="2E74B5" w:themeColor="accent1" w:themeShade="BF"/>
                <w:sz w:val="20"/>
                <w:lang w:val="pt-BR"/>
              </w:rPr>
              <w:t>[FE1] Fluxo Exceção 1: Livro não encontrado</w:t>
            </w:r>
          </w:p>
          <w:p w14:paraId="404C008C" w14:textId="77777777" w:rsidR="00672C5F" w:rsidRPr="00672C5F" w:rsidRDefault="00672C5F" w:rsidP="00AE072C">
            <w:pPr>
              <w:pStyle w:val="Ttulo2"/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  <w:t>Este fluxo alternativo ocorre quando o livro não é encontrado no Sistema de Estoque.</w:t>
            </w:r>
          </w:p>
          <w:p w14:paraId="3EBDDB5E" w14:textId="77777777" w:rsidR="00672C5F" w:rsidRPr="00672C5F" w:rsidRDefault="00672C5F" w:rsidP="00672C5F">
            <w:pPr>
              <w:pStyle w:val="Ttulo2"/>
              <w:numPr>
                <w:ilvl w:val="0"/>
                <w:numId w:val="33"/>
              </w:numPr>
              <w:autoSpaceDE w:val="0"/>
              <w:autoSpaceDN w:val="0"/>
              <w:spacing w:line="240" w:lineRule="atLeast"/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  <w:t xml:space="preserve">O sistema exibe uma mensagem que o livro pesquisado não foi encontrado. </w:t>
            </w:r>
          </w:p>
          <w:p w14:paraId="14957D31" w14:textId="77777777" w:rsidR="00672C5F" w:rsidRPr="00672C5F" w:rsidRDefault="00672C5F" w:rsidP="00672C5F">
            <w:pPr>
              <w:pStyle w:val="Ttulo2"/>
              <w:numPr>
                <w:ilvl w:val="0"/>
                <w:numId w:val="33"/>
              </w:numPr>
              <w:autoSpaceDE w:val="0"/>
              <w:autoSpaceDN w:val="0"/>
              <w:spacing w:line="240" w:lineRule="atLeast"/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b w:val="0"/>
                <w:color w:val="2E74B5" w:themeColor="accent1" w:themeShade="BF"/>
                <w:sz w:val="20"/>
                <w:lang w:val="pt-BR"/>
              </w:rPr>
              <w:t>O fluxo retorna ao passo 1 do fluxo básico.</w:t>
            </w:r>
          </w:p>
        </w:tc>
      </w:tr>
      <w:tr w:rsidR="00672C5F" w:rsidRPr="00173AFA" w14:paraId="0B849565" w14:textId="77777777" w:rsidTr="00AE072C">
        <w:tc>
          <w:tcPr>
            <w:tcW w:w="5000" w:type="pct"/>
            <w:gridSpan w:val="2"/>
          </w:tcPr>
          <w:p w14:paraId="371F1D25" w14:textId="77777777" w:rsidR="00672C5F" w:rsidRPr="00672C5F" w:rsidRDefault="00672C5F" w:rsidP="00AE072C">
            <w:pPr>
              <w:pStyle w:val="Ttulo2"/>
              <w:rPr>
                <w:rFonts w:cs="Arial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color w:val="2E74B5" w:themeColor="accent1" w:themeShade="BF"/>
                <w:sz w:val="20"/>
                <w:lang w:val="pt-BR"/>
              </w:rPr>
              <w:br w:type="page"/>
              <w:t xml:space="preserve">Pós-condições: </w:t>
            </w:r>
          </w:p>
          <w:p w14:paraId="3FADD9AD" w14:textId="77777777" w:rsidR="00672C5F" w:rsidRPr="00672C5F" w:rsidRDefault="00672C5F" w:rsidP="00AE072C">
            <w:pPr>
              <w:pStyle w:val="Ttulo2"/>
              <w:rPr>
                <w:rFonts w:cs="Arial"/>
                <w:b w:val="0"/>
                <w:bCs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b w:val="0"/>
                <w:bCs/>
                <w:color w:val="2E74B5" w:themeColor="accent1" w:themeShade="BF"/>
                <w:sz w:val="20"/>
                <w:lang w:val="pt-BR"/>
              </w:rPr>
              <w:t xml:space="preserve">Não se aplica. </w:t>
            </w:r>
          </w:p>
        </w:tc>
      </w:tr>
      <w:tr w:rsidR="00672C5F" w:rsidRPr="00672C5F" w14:paraId="266B7515" w14:textId="77777777" w:rsidTr="00AE072C">
        <w:tc>
          <w:tcPr>
            <w:tcW w:w="5000" w:type="pct"/>
            <w:gridSpan w:val="2"/>
          </w:tcPr>
          <w:p w14:paraId="78640B78" w14:textId="77777777" w:rsidR="00672C5F" w:rsidRPr="00672C5F" w:rsidRDefault="00672C5F" w:rsidP="00AE072C">
            <w:pPr>
              <w:pStyle w:val="Ttulo2"/>
              <w:rPr>
                <w:rFonts w:cs="Arial"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color w:val="2E74B5" w:themeColor="accent1" w:themeShade="BF"/>
                <w:sz w:val="20"/>
                <w:lang w:val="pt-BR"/>
              </w:rPr>
              <w:t xml:space="preserve">Regras de Negócio: </w:t>
            </w:r>
          </w:p>
          <w:p w14:paraId="3118FB3F" w14:textId="77777777" w:rsidR="00672C5F" w:rsidRPr="00672C5F" w:rsidRDefault="00672C5F" w:rsidP="00AE072C">
            <w:pPr>
              <w:pStyle w:val="Ttulo2"/>
              <w:rPr>
                <w:rFonts w:cs="Arial"/>
                <w:b w:val="0"/>
                <w:bCs/>
                <w:color w:val="2E74B5" w:themeColor="accent1" w:themeShade="BF"/>
                <w:sz w:val="20"/>
                <w:lang w:val="pt-BR"/>
              </w:rPr>
            </w:pPr>
            <w:r w:rsidRPr="00672C5F">
              <w:rPr>
                <w:rFonts w:cs="Arial"/>
                <w:b w:val="0"/>
                <w:bCs/>
                <w:color w:val="2E74B5" w:themeColor="accent1" w:themeShade="BF"/>
                <w:sz w:val="20"/>
                <w:lang w:val="pt-BR"/>
              </w:rPr>
              <w:t>RN1</w:t>
            </w:r>
          </w:p>
        </w:tc>
      </w:tr>
    </w:tbl>
    <w:p w14:paraId="532B6557" w14:textId="4E5E1AE1" w:rsidR="00371660" w:rsidRPr="00173AFA" w:rsidRDefault="00081EC4" w:rsidP="00173AFA">
      <w:pPr>
        <w:pStyle w:val="Titulo2"/>
        <w:numPr>
          <w:ilvl w:val="0"/>
          <w:numId w:val="23"/>
        </w:numPr>
        <w:rPr>
          <w:lang w:val="pt-BR"/>
        </w:rPr>
      </w:pPr>
      <w:bookmarkStart w:id="20" w:name="_Toc49378740"/>
      <w:r>
        <w:rPr>
          <w:lang w:val="pt-BR"/>
        </w:rPr>
        <w:t>Requisitos Não-Funcionais</w:t>
      </w:r>
      <w:bookmarkEnd w:id="20"/>
    </w:p>
    <w:p w14:paraId="7DC4586D" w14:textId="77777777" w:rsidR="00173AFA" w:rsidRPr="00F54B48" w:rsidRDefault="00173AFA" w:rsidP="00173AFA"/>
    <w:p w14:paraId="708144A8" w14:textId="77777777" w:rsidR="00173AFA" w:rsidRPr="00173AFA" w:rsidRDefault="00173AFA" w:rsidP="00173AFA">
      <w:pPr>
        <w:rPr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>[RNF001] - Portabilidade</w:t>
      </w:r>
    </w:p>
    <w:p w14:paraId="2132651E" w14:textId="6434E212" w:rsidR="00173AFA" w:rsidRPr="00173AFA" w:rsidRDefault="00173AFA" w:rsidP="00173AF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 xml:space="preserve">Descrição: </w:t>
      </w:r>
      <w:r w:rsidRPr="00173AFA">
        <w:rPr>
          <w:rFonts w:ascii="Arial" w:hAnsi="Arial" w:cs="Arial"/>
          <w:sz w:val="24"/>
          <w:szCs w:val="24"/>
          <w:lang w:val="pt-BR"/>
        </w:rPr>
        <w:t>O sistema deve ser capaz de rodar tanto em computadores quanto em celulares, mantendo uma interface amigável em ambos os cenários.</w:t>
      </w:r>
    </w:p>
    <w:p w14:paraId="255DF9A1" w14:textId="77777777" w:rsidR="00173AFA" w:rsidRPr="00173AFA" w:rsidRDefault="00173AFA" w:rsidP="00173AFA">
      <w:pPr>
        <w:ind w:left="709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13E6524" w14:textId="77777777" w:rsidR="00173AFA" w:rsidRPr="00173AFA" w:rsidRDefault="00173AFA" w:rsidP="00173AF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>[RNF002] - Manutenção</w:t>
      </w:r>
    </w:p>
    <w:p w14:paraId="71BACCC6" w14:textId="77777777" w:rsidR="00173AFA" w:rsidRPr="00173AFA" w:rsidRDefault="00173AFA" w:rsidP="00173AFA">
      <w:pPr>
        <w:spacing w:before="30"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 xml:space="preserve">Descrição: </w:t>
      </w:r>
      <w:r w:rsidRPr="00173AFA">
        <w:rPr>
          <w:rFonts w:ascii="Arial" w:hAnsi="Arial" w:cs="Arial"/>
          <w:sz w:val="24"/>
          <w:szCs w:val="24"/>
          <w:lang w:val="pt-BR"/>
        </w:rPr>
        <w:t>O sistema deve ser fácil de manter e atualizar.</w:t>
      </w:r>
    </w:p>
    <w:p w14:paraId="264EB8B3" w14:textId="77777777" w:rsidR="00173AFA" w:rsidRPr="00173AFA" w:rsidRDefault="00173AFA" w:rsidP="00173AFA">
      <w:pPr>
        <w:spacing w:line="360" w:lineRule="auto"/>
        <w:ind w:left="709"/>
        <w:rPr>
          <w:lang w:val="pt-BR"/>
        </w:rPr>
      </w:pPr>
    </w:p>
    <w:p w14:paraId="35106CBE" w14:textId="77777777" w:rsidR="00173AFA" w:rsidRPr="00173AFA" w:rsidRDefault="00173AFA" w:rsidP="00173AF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>[RNF003] - Disponibilidade</w:t>
      </w:r>
    </w:p>
    <w:p w14:paraId="522873F6" w14:textId="77777777" w:rsidR="00173AFA" w:rsidRPr="00173AFA" w:rsidRDefault="00173AFA" w:rsidP="00173AFA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 xml:space="preserve">Descrição: </w:t>
      </w:r>
      <w:r w:rsidRPr="00173AFA">
        <w:rPr>
          <w:rFonts w:ascii="Arial" w:hAnsi="Arial" w:cs="Arial"/>
          <w:sz w:val="24"/>
          <w:szCs w:val="24"/>
          <w:lang w:val="pt-BR"/>
        </w:rPr>
        <w:t>O sistema deve estar sempre disponível para que qualquer um possa utilizá-lo.</w:t>
      </w:r>
    </w:p>
    <w:p w14:paraId="74F59462" w14:textId="77777777" w:rsidR="00173AFA" w:rsidRPr="00173AFA" w:rsidRDefault="00173AFA" w:rsidP="00173AFA">
      <w:pPr>
        <w:spacing w:line="360" w:lineRule="auto"/>
        <w:ind w:left="709"/>
        <w:rPr>
          <w:rFonts w:ascii="Arial" w:hAnsi="Arial" w:cs="Arial"/>
          <w:sz w:val="24"/>
          <w:szCs w:val="24"/>
          <w:lang w:val="pt-BR"/>
        </w:rPr>
      </w:pPr>
    </w:p>
    <w:p w14:paraId="0C4A62A6" w14:textId="77777777" w:rsidR="00173AFA" w:rsidRPr="00173AFA" w:rsidRDefault="00173AFA" w:rsidP="00173AF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>[RNF004] - Conformidade</w:t>
      </w:r>
    </w:p>
    <w:p w14:paraId="3B839665" w14:textId="27CB2421" w:rsidR="00173AFA" w:rsidRDefault="00173AFA" w:rsidP="00173AFA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 xml:space="preserve">Descrição: </w:t>
      </w:r>
      <w:r w:rsidRPr="00173AFA">
        <w:rPr>
          <w:rFonts w:ascii="Arial" w:hAnsi="Arial" w:cs="Arial"/>
          <w:sz w:val="24"/>
          <w:szCs w:val="24"/>
          <w:lang w:val="pt-BR"/>
        </w:rPr>
        <w:t>O sistema deve seguir a LGPD e demais leis de regulamentação digital.</w:t>
      </w:r>
    </w:p>
    <w:p w14:paraId="2F1180C2" w14:textId="77777777" w:rsidR="00173AFA" w:rsidRPr="00173AFA" w:rsidRDefault="00173AFA" w:rsidP="00173AFA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22D83F9" w14:textId="77777777" w:rsidR="00173AFA" w:rsidRPr="00173AFA" w:rsidRDefault="00173AFA" w:rsidP="00173AF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>[RNF005] - Segurança</w:t>
      </w:r>
    </w:p>
    <w:p w14:paraId="672CB4C8" w14:textId="77777777" w:rsidR="00173AFA" w:rsidRPr="00173AFA" w:rsidRDefault="00173AFA" w:rsidP="00173AFA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 xml:space="preserve">Descrição: </w:t>
      </w:r>
      <w:r w:rsidRPr="00173AFA">
        <w:rPr>
          <w:rFonts w:ascii="Arial" w:hAnsi="Arial" w:cs="Arial"/>
          <w:sz w:val="24"/>
          <w:szCs w:val="24"/>
          <w:lang w:val="pt-BR"/>
        </w:rPr>
        <w:t>O sistema deve estar protegido de acessos de usuários não permitidos.</w:t>
      </w:r>
    </w:p>
    <w:p w14:paraId="392047E1" w14:textId="77777777" w:rsidR="00173AFA" w:rsidRPr="00173AFA" w:rsidRDefault="00173AFA" w:rsidP="00173AFA">
      <w:pPr>
        <w:spacing w:line="360" w:lineRule="auto"/>
        <w:ind w:left="709"/>
        <w:rPr>
          <w:rFonts w:ascii="Arial" w:hAnsi="Arial" w:cs="Arial"/>
          <w:sz w:val="24"/>
          <w:szCs w:val="24"/>
          <w:lang w:val="pt-BR"/>
        </w:rPr>
      </w:pPr>
    </w:p>
    <w:p w14:paraId="267259CF" w14:textId="77777777" w:rsidR="00173AFA" w:rsidRPr="00173AFA" w:rsidRDefault="00173AFA" w:rsidP="00173AF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>[RNF006] - Usabilidade</w:t>
      </w:r>
    </w:p>
    <w:p w14:paraId="38C07868" w14:textId="2D98310D" w:rsidR="00173AFA" w:rsidRDefault="00173AFA" w:rsidP="00173AF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 xml:space="preserve">Descrição: </w:t>
      </w:r>
      <w:r w:rsidRPr="00173AFA">
        <w:rPr>
          <w:rFonts w:ascii="Arial" w:hAnsi="Arial" w:cs="Arial"/>
          <w:sz w:val="24"/>
          <w:szCs w:val="24"/>
          <w:lang w:val="pt-BR"/>
        </w:rPr>
        <w:t>A interface do sistema deve ser simples e amigável para o usuário, permitindo que qualquer ação dentro dele seja feita em menos de 5 minutos.</w:t>
      </w:r>
    </w:p>
    <w:p w14:paraId="3F9CC421" w14:textId="77777777" w:rsidR="00CE2500" w:rsidRDefault="00CE2500" w:rsidP="00173AF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529A40A6" w14:textId="77777777" w:rsidR="00CE2500" w:rsidRPr="00173AFA" w:rsidRDefault="00CE2500" w:rsidP="00CE250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>[RNF00</w:t>
      </w:r>
      <w:r>
        <w:rPr>
          <w:rFonts w:ascii="Arial" w:hAnsi="Arial" w:cs="Arial"/>
          <w:b/>
          <w:bCs/>
          <w:sz w:val="24"/>
          <w:szCs w:val="24"/>
          <w:lang w:val="pt-BR"/>
        </w:rPr>
        <w:t>8</w:t>
      </w:r>
      <w:r w:rsidRPr="00173AFA">
        <w:rPr>
          <w:rFonts w:ascii="Arial" w:hAnsi="Arial" w:cs="Arial"/>
          <w:b/>
          <w:bCs/>
          <w:sz w:val="24"/>
          <w:szCs w:val="24"/>
          <w:lang w:val="pt-BR"/>
        </w:rPr>
        <w:t xml:space="preserve">] - </w:t>
      </w:r>
      <w:r>
        <w:rPr>
          <w:rFonts w:ascii="Arial" w:hAnsi="Arial" w:cs="Arial"/>
          <w:b/>
          <w:bCs/>
          <w:sz w:val="24"/>
          <w:szCs w:val="24"/>
          <w:lang w:val="pt-BR"/>
        </w:rPr>
        <w:t>Arquitetura</w:t>
      </w:r>
    </w:p>
    <w:p w14:paraId="02AF0623" w14:textId="205A6336" w:rsidR="00CE2500" w:rsidRDefault="00CE2500" w:rsidP="00CE2500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="00225D0C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225D0C">
        <w:rPr>
          <w:rFonts w:ascii="Arial" w:hAnsi="Arial" w:cs="Arial"/>
          <w:sz w:val="24"/>
          <w:szCs w:val="24"/>
          <w:lang w:val="pt-BR"/>
        </w:rPr>
        <w:t>A arquitetura utilizada seguira o modelo MVC junto com o padrão DAO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62EAEE5F" w14:textId="77777777" w:rsidR="00CE2500" w:rsidRDefault="00CE2500" w:rsidP="00CE2500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719B1610" w14:textId="203E2190" w:rsidR="00CE2500" w:rsidRPr="00173AFA" w:rsidRDefault="00CE2500" w:rsidP="00CE250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>[RNF00</w:t>
      </w:r>
      <w:r>
        <w:rPr>
          <w:rFonts w:ascii="Arial" w:hAnsi="Arial" w:cs="Arial"/>
          <w:b/>
          <w:bCs/>
          <w:sz w:val="24"/>
          <w:szCs w:val="24"/>
          <w:lang w:val="pt-BR"/>
        </w:rPr>
        <w:t>9</w:t>
      </w:r>
      <w:r w:rsidRPr="00173AFA">
        <w:rPr>
          <w:rFonts w:ascii="Arial" w:hAnsi="Arial" w:cs="Arial"/>
          <w:b/>
          <w:bCs/>
          <w:sz w:val="24"/>
          <w:szCs w:val="24"/>
          <w:lang w:val="pt-BR"/>
        </w:rPr>
        <w:t xml:space="preserve">] - </w:t>
      </w:r>
      <w:r>
        <w:rPr>
          <w:rFonts w:ascii="Arial" w:hAnsi="Arial" w:cs="Arial"/>
          <w:b/>
          <w:bCs/>
          <w:sz w:val="24"/>
          <w:szCs w:val="24"/>
          <w:lang w:val="pt-BR"/>
        </w:rPr>
        <w:t>Tecnologia</w:t>
      </w:r>
    </w:p>
    <w:p w14:paraId="65AA606B" w14:textId="7E3026A4" w:rsidR="00CE2500" w:rsidRDefault="00CE2500" w:rsidP="00CE2500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173AFA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CE2500">
        <w:rPr>
          <w:rFonts w:ascii="Arial" w:hAnsi="Arial" w:cs="Arial"/>
          <w:sz w:val="24"/>
          <w:szCs w:val="24"/>
          <w:lang w:val="pt-BR"/>
        </w:rPr>
        <w:t xml:space="preserve">A </w:t>
      </w:r>
      <w:r>
        <w:rPr>
          <w:rFonts w:ascii="Arial" w:hAnsi="Arial" w:cs="Arial"/>
          <w:sz w:val="24"/>
          <w:szCs w:val="24"/>
          <w:lang w:val="pt-BR"/>
        </w:rPr>
        <w:t xml:space="preserve">tecnologia utilizada para o </w:t>
      </w:r>
      <w:proofErr w:type="spellStart"/>
      <w:r w:rsidRPr="00440FC1">
        <w:rPr>
          <w:rFonts w:ascii="Arial" w:hAnsi="Arial" w:cs="Arial"/>
          <w:sz w:val="24"/>
          <w:szCs w:val="24"/>
          <w:lang w:val="pt-BR"/>
        </w:rPr>
        <w:t>back-end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será Python com o micro framework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flask</w:t>
      </w:r>
      <w:proofErr w:type="spellEnd"/>
      <w:r>
        <w:rPr>
          <w:rFonts w:ascii="Arial" w:hAnsi="Arial" w:cs="Arial"/>
          <w:sz w:val="24"/>
          <w:szCs w:val="24"/>
          <w:lang w:val="pt-BR"/>
        </w:rPr>
        <w:t>; para o front-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end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será utilizado </w:t>
      </w:r>
      <w:r w:rsidR="00225D0C">
        <w:rPr>
          <w:rFonts w:ascii="Arial" w:hAnsi="Arial" w:cs="Arial"/>
          <w:sz w:val="24"/>
          <w:szCs w:val="24"/>
          <w:lang w:val="pt-BR"/>
        </w:rPr>
        <w:t>a biblioteca</w:t>
      </w:r>
      <w:r>
        <w:rPr>
          <w:rFonts w:ascii="Arial" w:hAnsi="Arial" w:cs="Arial"/>
          <w:sz w:val="24"/>
          <w:szCs w:val="24"/>
          <w:lang w:val="pt-BR"/>
        </w:rPr>
        <w:t xml:space="preserve"> REACT; e para o banco de banco de dados</w:t>
      </w:r>
      <w:r w:rsidR="00440FC1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MySQL.</w:t>
      </w:r>
    </w:p>
    <w:p w14:paraId="7F66FB7F" w14:textId="77777777" w:rsidR="00CE2500" w:rsidRPr="00173AFA" w:rsidRDefault="00CE2500" w:rsidP="00173AF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214E0F9B" w14:textId="3C61014B" w:rsidR="00081EC4" w:rsidRPr="00672C5F" w:rsidRDefault="002E3BF6" w:rsidP="00672C5F">
      <w:pPr>
        <w:pStyle w:val="Titulo2"/>
        <w:numPr>
          <w:ilvl w:val="0"/>
          <w:numId w:val="23"/>
        </w:numPr>
        <w:rPr>
          <w:lang w:val="pt-BR"/>
        </w:rPr>
      </w:pPr>
      <w:bookmarkStart w:id="21" w:name="_Toc49378741"/>
      <w:r>
        <w:rPr>
          <w:lang w:val="pt-BR"/>
        </w:rPr>
        <w:t>P</w:t>
      </w:r>
      <w:r w:rsidR="00081EC4">
        <w:rPr>
          <w:lang w:val="pt-BR"/>
        </w:rPr>
        <w:t xml:space="preserve">rotótipo </w:t>
      </w:r>
      <w:r w:rsidR="00BC009A">
        <w:rPr>
          <w:lang w:val="pt-BR"/>
        </w:rPr>
        <w:t xml:space="preserve">– </w:t>
      </w:r>
      <w:r w:rsidR="00BC009A" w:rsidRPr="00672C5F">
        <w:rPr>
          <w:highlight w:val="yellow"/>
          <w:lang w:val="pt-BR"/>
        </w:rPr>
        <w:t>FAZER POSTERIORMENTE</w:t>
      </w:r>
      <w:bookmarkEnd w:id="21"/>
    </w:p>
    <w:p w14:paraId="4AB981C1" w14:textId="77777777" w:rsidR="00081EC4" w:rsidRPr="00C94498" w:rsidRDefault="00081EC4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</w:p>
    <w:p w14:paraId="49B397CA" w14:textId="77777777" w:rsidR="00081EC4" w:rsidRPr="00C94498" w:rsidRDefault="00907EBE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Sugere-se que c</w:t>
      </w:r>
      <w:r w:rsidR="00081EC4" w:rsidRPr="00C94498">
        <w:rPr>
          <w:color w:val="2E74B5" w:themeColor="accent1" w:themeShade="BF"/>
        </w:rPr>
        <w:t xml:space="preserve">ada tela </w:t>
      </w:r>
      <w:r w:rsidRPr="00C94498">
        <w:rPr>
          <w:color w:val="2E74B5" w:themeColor="accent1" w:themeShade="BF"/>
        </w:rPr>
        <w:t>possua</w:t>
      </w:r>
      <w:r w:rsidR="00081EC4" w:rsidRPr="00C94498">
        <w:rPr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C94498" w:rsidRDefault="00081EC4" w:rsidP="00EB53C4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Objetivo da tela; </w:t>
      </w:r>
    </w:p>
    <w:p w14:paraId="7C3E00BD" w14:textId="77777777" w:rsidR="00081EC4" w:rsidRPr="00C94498" w:rsidRDefault="00081EC4" w:rsidP="00EB53C4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De onde é chamada e que </w:t>
      </w:r>
      <w:r w:rsidR="003411F6" w:rsidRPr="00C94498">
        <w:rPr>
          <w:snapToGrid w:val="0"/>
          <w:color w:val="2E74B5" w:themeColor="accent1" w:themeShade="BF"/>
          <w:lang w:val="pt-BR"/>
        </w:rPr>
        <w:t>outras telas podem chamar</w:t>
      </w:r>
      <w:r w:rsidRPr="00C94498">
        <w:rPr>
          <w:snapToGrid w:val="0"/>
          <w:color w:val="2E74B5" w:themeColor="accent1" w:themeShade="BF"/>
          <w:lang w:val="pt-BR"/>
        </w:rPr>
        <w:t xml:space="preserve">; </w:t>
      </w:r>
    </w:p>
    <w:p w14:paraId="71AF5C27" w14:textId="77777777" w:rsidR="00081EC4" w:rsidRPr="00C94498" w:rsidRDefault="00081EC4" w:rsidP="00EB53C4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Regras: </w:t>
      </w:r>
    </w:p>
    <w:p w14:paraId="6F6F29FE" w14:textId="77777777" w:rsidR="00081EC4" w:rsidRPr="00C94498" w:rsidRDefault="00081EC4" w:rsidP="00EB53C4">
      <w:pPr>
        <w:numPr>
          <w:ilvl w:val="0"/>
          <w:numId w:val="13"/>
        </w:numPr>
        <w:tabs>
          <w:tab w:val="clear" w:pos="360"/>
          <w:tab w:val="num" w:pos="1440"/>
        </w:tabs>
        <w:ind w:left="144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>Domínio (tamanho de campo, tipo de dados que aceita valor default);</w:t>
      </w:r>
    </w:p>
    <w:p w14:paraId="16AAEFC9" w14:textId="77777777" w:rsidR="00081EC4" w:rsidRPr="00C94498" w:rsidRDefault="00081EC4" w:rsidP="00EB53C4">
      <w:pPr>
        <w:numPr>
          <w:ilvl w:val="0"/>
          <w:numId w:val="13"/>
        </w:numPr>
        <w:tabs>
          <w:tab w:val="clear" w:pos="360"/>
          <w:tab w:val="num" w:pos="1440"/>
        </w:tabs>
        <w:ind w:left="144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Tipo de usuários que podem acessar; </w:t>
      </w:r>
    </w:p>
    <w:p w14:paraId="36BDA4E6" w14:textId="77777777" w:rsidR="00081EC4" w:rsidRPr="00C94498" w:rsidRDefault="00081EC4" w:rsidP="00EB53C4">
      <w:pPr>
        <w:numPr>
          <w:ilvl w:val="0"/>
          <w:numId w:val="13"/>
        </w:numPr>
        <w:tabs>
          <w:tab w:val="clear" w:pos="360"/>
          <w:tab w:val="num" w:pos="1440"/>
        </w:tabs>
        <w:ind w:left="144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Lógica de negócio (campos obrigatórios, validade entre datas, preenchimento anterior de um campo para efetuar uma operação, </w:t>
      </w:r>
      <w:proofErr w:type="spellStart"/>
      <w:r w:rsidRPr="00C94498">
        <w:rPr>
          <w:snapToGrid w:val="0"/>
          <w:color w:val="2E74B5" w:themeColor="accent1" w:themeShade="BF"/>
          <w:lang w:val="pt-BR"/>
        </w:rPr>
        <w:t>etc</w:t>
      </w:r>
      <w:proofErr w:type="spellEnd"/>
      <w:r w:rsidRPr="00C94498">
        <w:rPr>
          <w:snapToGrid w:val="0"/>
          <w:color w:val="2E74B5" w:themeColor="accent1" w:themeShade="BF"/>
          <w:lang w:val="pt-BR"/>
        </w:rPr>
        <w:t xml:space="preserve">). </w:t>
      </w:r>
    </w:p>
    <w:p w14:paraId="246BCBD8" w14:textId="77777777" w:rsidR="00081EC4" w:rsidRPr="00C94498" w:rsidRDefault="00081EC4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C94498" w:rsidRDefault="00907EBE" w:rsidP="003A5265">
      <w:pPr>
        <w:pStyle w:val="P2"/>
        <w:rPr>
          <w:b/>
          <w:color w:val="2E74B5" w:themeColor="accent1" w:themeShade="BF"/>
        </w:rPr>
      </w:pPr>
      <w:r w:rsidRPr="00C94498">
        <w:rPr>
          <w:b/>
          <w:color w:val="2E74B5" w:themeColor="accent1" w:themeShade="BF"/>
        </w:rPr>
        <w:t>O protótipo de telas deve estar associado ao caso de uso correspondente</w:t>
      </w:r>
      <w:r w:rsidR="008A22CC" w:rsidRPr="00C94498">
        <w:rPr>
          <w:b/>
          <w:color w:val="2E74B5" w:themeColor="accent1" w:themeShade="BF"/>
        </w:rPr>
        <w:t>, podendo ser apresentado conjuntamente com o caso de uso correspondente</w:t>
      </w:r>
      <w:r w:rsidRPr="00C94498">
        <w:rPr>
          <w:b/>
          <w:color w:val="2E74B5" w:themeColor="accent1" w:themeShade="BF"/>
        </w:rPr>
        <w:t>.</w:t>
      </w:r>
      <w:r w:rsidR="003A5265" w:rsidRPr="00C94498">
        <w:rPr>
          <w:b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C94498" w:rsidRDefault="00D4391E">
      <w:pPr>
        <w:pStyle w:val="P2"/>
        <w:rPr>
          <w:color w:val="2E74B5" w:themeColor="accent1" w:themeShade="BF"/>
        </w:rPr>
      </w:pPr>
    </w:p>
    <w:p w14:paraId="4115A926" w14:textId="77777777" w:rsidR="00081EC4" w:rsidRDefault="00081EC4" w:rsidP="00BC009A">
      <w:pPr>
        <w:pStyle w:val="Titulo1"/>
        <w:numPr>
          <w:ilvl w:val="0"/>
          <w:numId w:val="27"/>
        </w:numPr>
        <w:rPr>
          <w:lang w:val="pt-BR"/>
        </w:rPr>
      </w:pPr>
      <w:r>
        <w:rPr>
          <w:lang w:val="pt-BR"/>
        </w:rPr>
        <w:br w:type="page"/>
      </w:r>
      <w:bookmarkStart w:id="22" w:name="_Toc49378742"/>
      <w:r>
        <w:rPr>
          <w:lang w:val="pt-BR"/>
        </w:rPr>
        <w:lastRenderedPageBreak/>
        <w:t>Análise</w:t>
      </w:r>
      <w:bookmarkEnd w:id="22"/>
    </w:p>
    <w:p w14:paraId="7706FFA0" w14:textId="77777777" w:rsidR="00081EC4" w:rsidRDefault="00081EC4">
      <w:pPr>
        <w:pStyle w:val="Recuodecorpodetexto3"/>
        <w:rPr>
          <w:lang w:val="pt-BR"/>
        </w:rPr>
      </w:pPr>
      <w:r>
        <w:rPr>
          <w:lang w:val="pt-BR"/>
        </w:rPr>
        <w:t>Este capítulo tem como objetivo analisar</w:t>
      </w:r>
      <w:r w:rsidR="00866710">
        <w:rPr>
          <w:lang w:val="pt-BR"/>
        </w:rPr>
        <w:t>, detalhar</w:t>
      </w:r>
      <w:r>
        <w:rPr>
          <w:lang w:val="pt-BR"/>
        </w:rPr>
        <w:t xml:space="preserve"> e propor uma solução</w:t>
      </w:r>
      <w:r w:rsidR="00866710">
        <w:rPr>
          <w:lang w:val="pt-BR"/>
        </w:rPr>
        <w:t xml:space="preserve"> geral</w:t>
      </w:r>
      <w:r>
        <w:rPr>
          <w:lang w:val="pt-BR"/>
        </w:rPr>
        <w:t xml:space="preserve"> do sistema</w:t>
      </w:r>
      <w:r w:rsidR="0009535F">
        <w:rPr>
          <w:lang w:val="pt-BR"/>
        </w:rPr>
        <w:t>, sob o ponto de vista de negócio,</w:t>
      </w:r>
      <w:r>
        <w:rPr>
          <w:lang w:val="pt-BR"/>
        </w:rPr>
        <w:t xml:space="preserve"> de acordo com os requisitos leva</w:t>
      </w:r>
      <w:r w:rsidR="00821138">
        <w:rPr>
          <w:lang w:val="pt-BR"/>
        </w:rPr>
        <w:t>ntados e validados no capítulo 3.</w:t>
      </w:r>
    </w:p>
    <w:p w14:paraId="6289A1BF" w14:textId="77777777" w:rsidR="00081EC4" w:rsidRDefault="00081EC4" w:rsidP="00BC009A">
      <w:pPr>
        <w:pStyle w:val="Titulo2"/>
        <w:numPr>
          <w:ilvl w:val="1"/>
          <w:numId w:val="30"/>
        </w:numPr>
        <w:rPr>
          <w:lang w:val="pt-BR"/>
        </w:rPr>
      </w:pPr>
      <w:bookmarkStart w:id="23" w:name="_Toc49378743"/>
      <w:r>
        <w:rPr>
          <w:lang w:val="pt-BR"/>
        </w:rPr>
        <w:t>Diagrama de Classes de Análise (</w:t>
      </w:r>
      <w:r w:rsidR="00755E78">
        <w:rPr>
          <w:lang w:val="pt-BR"/>
        </w:rPr>
        <w:t>Visão de Negócio</w:t>
      </w:r>
      <w:r>
        <w:rPr>
          <w:lang w:val="pt-BR"/>
        </w:rPr>
        <w:t>)</w:t>
      </w:r>
      <w:bookmarkEnd w:id="23"/>
    </w:p>
    <w:p w14:paraId="550F09B5" w14:textId="77777777" w:rsidR="00081EC4" w:rsidRPr="00C94498" w:rsidRDefault="00081EC4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Neste item deve ser apresentado o modelo do domínio,</w:t>
      </w:r>
      <w:r w:rsidR="00755E78" w:rsidRPr="00C94498">
        <w:rPr>
          <w:color w:val="2E74B5" w:themeColor="accent1" w:themeShade="BF"/>
        </w:rPr>
        <w:t xml:space="preserve"> visão de negócio,</w:t>
      </w:r>
      <w:r w:rsidRPr="00C94498">
        <w:rPr>
          <w:color w:val="2E74B5" w:themeColor="accent1" w:themeShade="BF"/>
        </w:rPr>
        <w:t xml:space="preserve"> que representa um primeiro modelo conceitual do diagrama de classes. Posteriormente, esse diagrama deve ser validado</w:t>
      </w:r>
      <w:r w:rsidR="00866710" w:rsidRPr="00C94498">
        <w:rPr>
          <w:color w:val="2E74B5" w:themeColor="accent1" w:themeShade="BF"/>
        </w:rPr>
        <w:t>, refinado</w:t>
      </w:r>
      <w:r w:rsidRPr="00C94498">
        <w:rPr>
          <w:color w:val="2E74B5" w:themeColor="accent1" w:themeShade="BF"/>
        </w:rPr>
        <w:t xml:space="preserve"> e complementado para compor o diagrama de classes</w:t>
      </w:r>
      <w:r w:rsidR="00345917" w:rsidRPr="00C94498">
        <w:rPr>
          <w:color w:val="2E74B5" w:themeColor="accent1" w:themeShade="BF"/>
        </w:rPr>
        <w:t xml:space="preserve"> </w:t>
      </w:r>
      <w:r w:rsidR="00866710" w:rsidRPr="00C94498">
        <w:rPr>
          <w:color w:val="2E74B5" w:themeColor="accent1" w:themeShade="BF"/>
        </w:rPr>
        <w:t>de projeto.</w:t>
      </w:r>
    </w:p>
    <w:p w14:paraId="3CF43F1E" w14:textId="77777777" w:rsidR="00081EC4" w:rsidRPr="00C94498" w:rsidRDefault="00081EC4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O diagrama de classes deve possuir todas as classes identificadas do sistema, deve conter os atributos e métodos de cada classe, e os relacionamento</w:t>
      </w:r>
      <w:r w:rsidR="003411F6" w:rsidRPr="00C94498">
        <w:rPr>
          <w:color w:val="2E74B5" w:themeColor="accent1" w:themeShade="BF"/>
        </w:rPr>
        <w:t>s</w:t>
      </w:r>
      <w:r w:rsidRPr="00C94498">
        <w:rPr>
          <w:color w:val="2E74B5" w:themeColor="accent1" w:themeShade="BF"/>
        </w:rPr>
        <w:t xml:space="preserve"> entre elas. </w:t>
      </w:r>
    </w:p>
    <w:p w14:paraId="01263DFD" w14:textId="77777777" w:rsidR="00081EC4" w:rsidRPr="00C94498" w:rsidRDefault="00081EC4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A seguir é apresentada a notação básica de um diagrama de classes</w:t>
      </w:r>
    </w:p>
    <w:p w14:paraId="3324CF74" w14:textId="77777777" w:rsidR="00081EC4" w:rsidRPr="00C94498" w:rsidRDefault="00FD3F9A">
      <w:pPr>
        <w:pStyle w:val="Figura0"/>
        <w:rPr>
          <w:color w:val="2E74B5" w:themeColor="accent1" w:themeShade="BF"/>
          <w:lang w:val="pt-BR"/>
        </w:rPr>
      </w:pPr>
      <w:r w:rsidRPr="00C94498">
        <w:rPr>
          <w:noProof/>
          <w:color w:val="2E74B5" w:themeColor="accent1" w:themeShade="BF"/>
          <w:lang w:val="pt-BR" w:eastAsia="pt-BR"/>
        </w:rPr>
        <w:drawing>
          <wp:inline distT="0" distB="0" distL="0" distR="0" wp14:anchorId="5C5B0C60" wp14:editId="2BF6A2C2">
            <wp:extent cx="4610100" cy="2200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65FE" w14:textId="77777777" w:rsidR="00081EC4" w:rsidRPr="00C94498" w:rsidRDefault="00081EC4">
      <w:pPr>
        <w:pStyle w:val="Figura0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>Notação básica do diagrama de classes.</w:t>
      </w:r>
    </w:p>
    <w:p w14:paraId="36507FE0" w14:textId="77777777" w:rsidR="00081EC4" w:rsidRDefault="00755E78" w:rsidP="00BC009A">
      <w:pPr>
        <w:pStyle w:val="Titulo1"/>
        <w:numPr>
          <w:ilvl w:val="0"/>
          <w:numId w:val="30"/>
        </w:numPr>
        <w:rPr>
          <w:lang w:val="pt-BR"/>
        </w:rPr>
      </w:pPr>
      <w:bookmarkStart w:id="24" w:name="_Toc223338652"/>
      <w:bookmarkStart w:id="25" w:name="_Toc223338801"/>
      <w:bookmarkStart w:id="26" w:name="_Toc223338888"/>
      <w:bookmarkStart w:id="27" w:name="_Toc223338653"/>
      <w:bookmarkStart w:id="28" w:name="_Toc223338802"/>
      <w:bookmarkStart w:id="29" w:name="_Toc223338889"/>
      <w:bookmarkEnd w:id="24"/>
      <w:bookmarkEnd w:id="25"/>
      <w:bookmarkEnd w:id="26"/>
      <w:bookmarkEnd w:id="27"/>
      <w:bookmarkEnd w:id="28"/>
      <w:bookmarkEnd w:id="29"/>
      <w:r w:rsidRPr="00C94498">
        <w:rPr>
          <w:color w:val="2E74B5" w:themeColor="accent1" w:themeShade="BF"/>
          <w:lang w:val="pt-BR"/>
        </w:rPr>
        <w:br w:type="page"/>
      </w:r>
      <w:bookmarkStart w:id="30" w:name="_Toc49378744"/>
      <w:r w:rsidR="00081EC4">
        <w:rPr>
          <w:lang w:val="pt-BR"/>
        </w:rPr>
        <w:lastRenderedPageBreak/>
        <w:t>Projeto</w:t>
      </w:r>
      <w:bookmarkEnd w:id="30"/>
    </w:p>
    <w:p w14:paraId="49469837" w14:textId="77777777" w:rsidR="00D328EB" w:rsidRPr="00C94498" w:rsidRDefault="00081EC4" w:rsidP="00081EC4">
      <w:pPr>
        <w:pStyle w:val="Recuodecorpodetexto3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>Este capítulo tem como objetivo refinar a proposta de solução geral do sistema</w:t>
      </w:r>
      <w:r w:rsidR="00D328EB" w:rsidRPr="00C94498">
        <w:rPr>
          <w:color w:val="2E74B5" w:themeColor="accent1" w:themeShade="BF"/>
          <w:lang w:val="pt-BR"/>
        </w:rPr>
        <w:t>,</w:t>
      </w:r>
      <w:r w:rsidRPr="00C94498">
        <w:rPr>
          <w:color w:val="2E74B5" w:themeColor="accent1" w:themeShade="BF"/>
          <w:lang w:val="pt-BR"/>
        </w:rPr>
        <w:t xml:space="preserve"> </w:t>
      </w:r>
      <w:r w:rsidR="00D328EB" w:rsidRPr="00C94498">
        <w:rPr>
          <w:color w:val="2E74B5" w:themeColor="accent1" w:themeShade="BF"/>
          <w:lang w:val="pt-BR"/>
        </w:rPr>
        <w:t xml:space="preserve">apresentando a solução técnica, incluindo a visão de projeto e implementação, a </w:t>
      </w:r>
      <w:r w:rsidRPr="00C94498">
        <w:rPr>
          <w:color w:val="2E74B5" w:themeColor="accent1" w:themeShade="BF"/>
          <w:lang w:val="pt-BR"/>
        </w:rPr>
        <w:t>arquitetura e</w:t>
      </w:r>
      <w:r w:rsidR="00D328EB" w:rsidRPr="00C94498">
        <w:rPr>
          <w:color w:val="2E74B5" w:themeColor="accent1" w:themeShade="BF"/>
          <w:lang w:val="pt-BR"/>
        </w:rPr>
        <w:t xml:space="preserve"> a</w:t>
      </w:r>
      <w:r w:rsidRPr="00C94498">
        <w:rPr>
          <w:color w:val="2E74B5" w:themeColor="accent1" w:themeShade="BF"/>
          <w:lang w:val="pt-BR"/>
        </w:rPr>
        <w:t xml:space="preserve"> tecnologia utilizada</w:t>
      </w:r>
      <w:r w:rsidR="00D328EB" w:rsidRPr="00C94498">
        <w:rPr>
          <w:color w:val="2E74B5" w:themeColor="accent1" w:themeShade="BF"/>
          <w:lang w:val="pt-BR"/>
        </w:rPr>
        <w:t>.</w:t>
      </w:r>
    </w:p>
    <w:p w14:paraId="344A646D" w14:textId="77777777" w:rsidR="00081EC4" w:rsidRDefault="00081EC4" w:rsidP="00BC009A">
      <w:pPr>
        <w:pStyle w:val="Titulo2"/>
        <w:numPr>
          <w:ilvl w:val="1"/>
          <w:numId w:val="30"/>
        </w:numPr>
        <w:rPr>
          <w:lang w:val="pt-BR"/>
        </w:rPr>
      </w:pPr>
      <w:bookmarkStart w:id="31" w:name="_Toc49378745"/>
      <w:r>
        <w:rPr>
          <w:lang w:val="pt-BR"/>
        </w:rPr>
        <w:t>Arquitetura do Sistema</w:t>
      </w:r>
      <w:bookmarkEnd w:id="31"/>
    </w:p>
    <w:p w14:paraId="24FB7966" w14:textId="77777777" w:rsidR="00081EC4" w:rsidRPr="00C94498" w:rsidRDefault="00081EC4" w:rsidP="00081EC4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Neste item deve ser apresentada a arquitetura de infraestrutura do sistema, demonstrando o tipo de arquitetura que será utilizada (por exemplo, cliente/servidor de n-camadas, MVC, ...), a configuração de hardware, de rede, de software, padrões de projeto, componentes específicos (</w:t>
      </w:r>
      <w:proofErr w:type="spellStart"/>
      <w:r w:rsidRPr="00C94498">
        <w:rPr>
          <w:color w:val="2E74B5" w:themeColor="accent1" w:themeShade="BF"/>
        </w:rPr>
        <w:t>dll</w:t>
      </w:r>
      <w:proofErr w:type="spellEnd"/>
      <w:r w:rsidRPr="00C94498">
        <w:rPr>
          <w:color w:val="2E74B5" w:themeColor="accent1" w:themeShade="BF"/>
        </w:rPr>
        <w:t xml:space="preserve">, </w:t>
      </w:r>
      <w:proofErr w:type="spellStart"/>
      <w:r w:rsidRPr="00C94498">
        <w:rPr>
          <w:color w:val="2E74B5" w:themeColor="accent1" w:themeShade="BF"/>
        </w:rPr>
        <w:t>jar</w:t>
      </w:r>
      <w:proofErr w:type="spellEnd"/>
      <w:r w:rsidRPr="00C94498">
        <w:rPr>
          <w:color w:val="2E74B5" w:themeColor="accent1" w:themeShade="BF"/>
        </w:rPr>
        <w:t>, ...) e componentes externos  a serem utilizados, bem como o dimensionamento mínimo de conexões.</w:t>
      </w:r>
    </w:p>
    <w:p w14:paraId="5E6D02B0" w14:textId="77777777" w:rsidR="00081EC4" w:rsidRPr="00C94498" w:rsidRDefault="00FD3F9A" w:rsidP="00081EC4">
      <w:pPr>
        <w:pStyle w:val="P2"/>
        <w:rPr>
          <w:color w:val="2E74B5" w:themeColor="accent1" w:themeShade="BF"/>
        </w:rPr>
      </w:pPr>
      <w:r w:rsidRPr="00C94498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FCEA4D3" wp14:editId="2595FCE9">
                <wp:simplePos x="0" y="0"/>
                <wp:positionH relativeFrom="column">
                  <wp:posOffset>1208405</wp:posOffset>
                </wp:positionH>
                <wp:positionV relativeFrom="paragraph">
                  <wp:posOffset>471170</wp:posOffset>
                </wp:positionV>
                <wp:extent cx="3474720" cy="2286000"/>
                <wp:effectExtent l="0" t="0" r="0" b="0"/>
                <wp:wrapNone/>
                <wp:docPr id="12" name="Rectangl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472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4C409ED" id="Rectangle 685" o:spid="_x0000_s1026" style="position:absolute;margin-left:95.15pt;margin-top:37.1pt;width:273.6pt;height:18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"/>
            </w:pict>
          </mc:Fallback>
        </mc:AlternateContent>
      </w:r>
      <w:r w:rsidR="00081EC4" w:rsidRPr="00C94498">
        <w:rPr>
          <w:color w:val="2E74B5" w:themeColor="accent1" w:themeShade="BF"/>
        </w:rPr>
        <w:t xml:space="preserve">Para a representação da arquitetura de infraestrutura pode-se utilizar uma figura ilustrativa ou o diagrama de </w:t>
      </w:r>
      <w:r w:rsidR="00BC7A21" w:rsidRPr="00C94498">
        <w:rPr>
          <w:color w:val="2E74B5" w:themeColor="accent1" w:themeShade="BF"/>
        </w:rPr>
        <w:t>implantação</w:t>
      </w:r>
      <w:r w:rsidR="00081EC4" w:rsidRPr="00C94498">
        <w:rPr>
          <w:color w:val="2E74B5" w:themeColor="accent1" w:themeShade="BF"/>
        </w:rPr>
        <w:t>.</w:t>
      </w:r>
      <w:r w:rsidR="00081EC4" w:rsidRPr="00C94498">
        <w:rPr>
          <w:noProof/>
          <w:color w:val="2E74B5" w:themeColor="accent1" w:themeShade="BF"/>
        </w:rPr>
        <w:t xml:space="preserve"> </w:t>
      </w:r>
      <w:r w:rsidR="00081EC4" w:rsidRPr="00C94498">
        <w:rPr>
          <w:color w:val="2E74B5" w:themeColor="accent1" w:themeShade="BF"/>
        </w:rPr>
        <w:t xml:space="preserve">A seguir é apresentada a notação básica de um diagrama de </w:t>
      </w:r>
      <w:r w:rsidR="00BC7A21" w:rsidRPr="00C94498">
        <w:rPr>
          <w:color w:val="2E74B5" w:themeColor="accent1" w:themeShade="BF"/>
        </w:rPr>
        <w:t>implantação</w:t>
      </w:r>
      <w:r w:rsidR="00081EC4" w:rsidRPr="00C94498">
        <w:rPr>
          <w:color w:val="2E74B5" w:themeColor="accent1" w:themeShade="BF"/>
        </w:rPr>
        <w:t>.</w:t>
      </w:r>
    </w:p>
    <w:p w14:paraId="170D0277" w14:textId="77777777" w:rsidR="00081EC4" w:rsidRPr="00C94498" w:rsidRDefault="00FD3F9A" w:rsidP="00081EC4">
      <w:pPr>
        <w:pStyle w:val="Figura0"/>
        <w:rPr>
          <w:color w:val="2E74B5" w:themeColor="accent1" w:themeShade="BF"/>
          <w:lang w:val="pt-BR"/>
        </w:rPr>
      </w:pPr>
      <w:r w:rsidRPr="00C94498">
        <w:rPr>
          <w:noProof/>
          <w:color w:val="2E74B5" w:themeColor="accent1" w:themeShade="BF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06142A59" wp14:editId="4EA9588C">
            <wp:simplePos x="0" y="0"/>
            <wp:positionH relativeFrom="column">
              <wp:posOffset>1297305</wp:posOffset>
            </wp:positionH>
            <wp:positionV relativeFrom="paragraph">
              <wp:posOffset>217170</wp:posOffset>
            </wp:positionV>
            <wp:extent cx="3474720" cy="2220595"/>
            <wp:effectExtent l="0" t="0" r="0" b="8255"/>
            <wp:wrapTopAndBottom/>
            <wp:docPr id="686" name="Imagem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2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EC4" w:rsidRPr="00C94498">
        <w:rPr>
          <w:color w:val="2E74B5" w:themeColor="accent1" w:themeShade="BF"/>
          <w:lang w:val="pt-BR"/>
        </w:rPr>
        <w:t xml:space="preserve">Notação básica do diagrama de </w:t>
      </w:r>
      <w:r w:rsidR="00BC7A21" w:rsidRPr="00C94498">
        <w:rPr>
          <w:color w:val="2E74B5" w:themeColor="accent1" w:themeShade="BF"/>
          <w:lang w:val="pt-BR"/>
        </w:rPr>
        <w:t>implantação</w:t>
      </w:r>
      <w:r w:rsidR="00081EC4" w:rsidRPr="00C94498">
        <w:rPr>
          <w:color w:val="2E74B5" w:themeColor="accent1" w:themeShade="BF"/>
          <w:lang w:val="pt-BR"/>
        </w:rPr>
        <w:t>.</w:t>
      </w:r>
    </w:p>
    <w:p w14:paraId="6924519D" w14:textId="77777777" w:rsidR="00DD700F" w:rsidRDefault="00DD700F" w:rsidP="00BC009A">
      <w:pPr>
        <w:pStyle w:val="Titulo2"/>
        <w:numPr>
          <w:ilvl w:val="1"/>
          <w:numId w:val="30"/>
        </w:numPr>
        <w:rPr>
          <w:lang w:val="pt-BR"/>
        </w:rPr>
      </w:pPr>
      <w:bookmarkStart w:id="32" w:name="_Toc49378746"/>
      <w:r>
        <w:rPr>
          <w:lang w:val="pt-BR"/>
        </w:rPr>
        <w:t>Diagrama de Classes de P</w:t>
      </w:r>
      <w:r w:rsidR="005F72B0">
        <w:rPr>
          <w:lang w:val="pt-BR"/>
        </w:rPr>
        <w:t>rojeto</w:t>
      </w:r>
      <w:r>
        <w:rPr>
          <w:lang w:val="pt-BR"/>
        </w:rPr>
        <w:t xml:space="preserve"> por</w:t>
      </w:r>
      <w:r w:rsidR="005F72B0">
        <w:rPr>
          <w:lang w:val="pt-BR"/>
        </w:rPr>
        <w:t xml:space="preserve"> </w:t>
      </w:r>
      <w:r>
        <w:rPr>
          <w:lang w:val="pt-BR"/>
        </w:rPr>
        <w:t>Caso de Uso</w:t>
      </w:r>
      <w:bookmarkEnd w:id="32"/>
    </w:p>
    <w:p w14:paraId="315BF1B1" w14:textId="77777777" w:rsidR="00D328EB" w:rsidRPr="00C94498" w:rsidRDefault="00D328EB" w:rsidP="00D328EB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Este item tem como objetivo apresentar a realização de caso de uso para cada caso de uso.</w:t>
      </w:r>
    </w:p>
    <w:p w14:paraId="2F53DE3B" w14:textId="77777777" w:rsidR="00D328EB" w:rsidRPr="00C94498" w:rsidRDefault="00D328EB" w:rsidP="00D328EB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A realização de caso de uso deve conter:</w:t>
      </w:r>
    </w:p>
    <w:p w14:paraId="3F81497C" w14:textId="77777777" w:rsidR="00D328EB" w:rsidRPr="00C94498" w:rsidRDefault="00D328EB" w:rsidP="00EB53C4">
      <w:pPr>
        <w:pStyle w:val="P2"/>
        <w:numPr>
          <w:ilvl w:val="1"/>
          <w:numId w:val="15"/>
        </w:numPr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diagrama de classes para cada caso de uso. Notação básica do diagrama de clas</w:t>
      </w:r>
      <w:r w:rsidR="00F35388" w:rsidRPr="00C94498">
        <w:rPr>
          <w:color w:val="2E74B5" w:themeColor="accent1" w:themeShade="BF"/>
        </w:rPr>
        <w:t>ses já foi apresentada no item 4</w:t>
      </w:r>
      <w:r w:rsidRPr="00C94498">
        <w:rPr>
          <w:color w:val="2E74B5" w:themeColor="accent1" w:themeShade="BF"/>
        </w:rPr>
        <w:t>.1.</w:t>
      </w:r>
    </w:p>
    <w:p w14:paraId="5DED01E5" w14:textId="77777777" w:rsidR="00D328EB" w:rsidRPr="00C94498" w:rsidRDefault="00D328EB" w:rsidP="00EB53C4">
      <w:pPr>
        <w:pStyle w:val="P2"/>
        <w:numPr>
          <w:ilvl w:val="1"/>
          <w:numId w:val="15"/>
        </w:numPr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 xml:space="preserve">diagrama de sequência (para cada cenário do fluxo principal/básico e fluxos alternativos). Neste item devem ser apresentados os diagramas de sequência essenciais ao sistema, identificados através dos casos de uso. </w:t>
      </w:r>
    </w:p>
    <w:p w14:paraId="686EA4F3" w14:textId="77777777" w:rsidR="00D328EB" w:rsidRPr="00C94498" w:rsidRDefault="00D328EB" w:rsidP="00D328EB">
      <w:pPr>
        <w:pStyle w:val="P2"/>
        <w:ind w:left="1440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 xml:space="preserve">Um diagrama de sequência representa interações de objetos organizadas em uma sequência temporal, apresentando os objetos que participam da interação e a sequência das mensagens trocadas. O diagrama de sequência deve validar o diagrama de classes e vice-versa. </w:t>
      </w:r>
    </w:p>
    <w:p w14:paraId="77BAFAA8" w14:textId="77777777" w:rsidR="00D328EB" w:rsidRPr="00C94498" w:rsidRDefault="00D328EB" w:rsidP="00D328EB">
      <w:pPr>
        <w:pStyle w:val="P2"/>
        <w:ind w:left="1440"/>
        <w:rPr>
          <w:color w:val="2E74B5" w:themeColor="accent1" w:themeShade="BF"/>
        </w:rPr>
      </w:pPr>
    </w:p>
    <w:p w14:paraId="51E2DCD9" w14:textId="77777777" w:rsidR="00DD700F" w:rsidRPr="00C94498" w:rsidRDefault="00DD700F" w:rsidP="00DD700F">
      <w:pPr>
        <w:pStyle w:val="P2"/>
        <w:rPr>
          <w:b/>
          <w:color w:val="2E74B5" w:themeColor="accent1" w:themeShade="BF"/>
        </w:rPr>
      </w:pPr>
      <w:proofErr w:type="spellStart"/>
      <w:r w:rsidRPr="00C94498">
        <w:rPr>
          <w:b/>
          <w:color w:val="2E74B5" w:themeColor="accent1" w:themeShade="BF"/>
        </w:rPr>
        <w:t>Obs</w:t>
      </w:r>
      <w:proofErr w:type="spellEnd"/>
      <w:r w:rsidRPr="00C94498">
        <w:rPr>
          <w:b/>
          <w:color w:val="2E74B5" w:themeColor="accent1" w:themeShade="BF"/>
        </w:rPr>
        <w:t>: Para os casos de uso que representam &lt;&lt;</w:t>
      </w:r>
      <w:proofErr w:type="spellStart"/>
      <w:r w:rsidRPr="00C94498">
        <w:rPr>
          <w:b/>
          <w:color w:val="2E74B5" w:themeColor="accent1" w:themeShade="BF"/>
        </w:rPr>
        <w:t>crud</w:t>
      </w:r>
      <w:proofErr w:type="spellEnd"/>
      <w:r w:rsidRPr="00C94498">
        <w:rPr>
          <w:b/>
          <w:color w:val="2E74B5" w:themeColor="accent1" w:themeShade="BF"/>
        </w:rPr>
        <w:t>&gt;&gt; básico não há necessidade de realização do caso de uso</w:t>
      </w:r>
      <w:r w:rsidR="005F72B0" w:rsidRPr="00C94498">
        <w:rPr>
          <w:b/>
          <w:color w:val="2E74B5" w:themeColor="accent1" w:themeShade="BF"/>
        </w:rPr>
        <w:t>.</w:t>
      </w:r>
    </w:p>
    <w:p w14:paraId="073F61C1" w14:textId="77777777" w:rsidR="001F54A3" w:rsidRPr="00C94498" w:rsidRDefault="001F54A3" w:rsidP="00BC009A">
      <w:pPr>
        <w:pStyle w:val="Titulo2"/>
        <w:numPr>
          <w:ilvl w:val="1"/>
          <w:numId w:val="30"/>
        </w:numPr>
        <w:rPr>
          <w:lang w:val="pt-BR"/>
        </w:rPr>
      </w:pPr>
      <w:bookmarkStart w:id="33" w:name="_Toc334605281"/>
      <w:bookmarkStart w:id="34" w:name="_Toc49378747"/>
      <w:r w:rsidRPr="00C94498">
        <w:rPr>
          <w:lang w:val="pt-BR"/>
        </w:rPr>
        <w:lastRenderedPageBreak/>
        <w:t>Diagrama de atividades</w:t>
      </w:r>
      <w:bookmarkEnd w:id="33"/>
      <w:bookmarkEnd w:id="34"/>
    </w:p>
    <w:p w14:paraId="2595D253" w14:textId="77777777" w:rsidR="001F54A3" w:rsidRPr="00C94498" w:rsidRDefault="001F54A3" w:rsidP="001F54A3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00994DD8" w:rsidRPr="00C94498">
        <w:rPr>
          <w:color w:val="2E74B5" w:themeColor="accent1" w:themeShade="BF"/>
        </w:rPr>
        <w:t xml:space="preserve"> </w:t>
      </w:r>
      <w:r w:rsidR="00994DD8" w:rsidRPr="00C94498">
        <w:rPr>
          <w:b/>
          <w:color w:val="2E74B5" w:themeColor="accent1" w:themeShade="BF"/>
        </w:rPr>
        <w:t xml:space="preserve">Esse diagrama somente deverá ser elaborado se houver necessidade e agregar </w:t>
      </w:r>
      <w:r w:rsidR="0049162D" w:rsidRPr="00C94498">
        <w:rPr>
          <w:b/>
          <w:color w:val="2E74B5" w:themeColor="accent1" w:themeShade="BF"/>
        </w:rPr>
        <w:t xml:space="preserve">valor </w:t>
      </w:r>
      <w:r w:rsidR="00994DD8" w:rsidRPr="00C94498">
        <w:rPr>
          <w:b/>
          <w:color w:val="2E74B5" w:themeColor="accent1" w:themeShade="BF"/>
        </w:rPr>
        <w:t>ao projeto.</w:t>
      </w:r>
    </w:p>
    <w:p w14:paraId="7FB2903E" w14:textId="77777777" w:rsidR="001F54A3" w:rsidRPr="00C94498" w:rsidRDefault="001F54A3" w:rsidP="001F54A3">
      <w:pPr>
        <w:pStyle w:val="Figura0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object w:dxaOrig="4231" w:dyaOrig="4726" w14:anchorId="02FFB11E">
          <v:shape id="_x0000_i1026" type="#_x0000_t75" style="width:240.15pt;height:267.8pt" o:ole="" fillcolor="window">
            <v:imagedata r:id="rId14" o:title=""/>
          </v:shape>
          <o:OLEObject Type="Embed" ProgID="Word.Picture.8" ShapeID="_x0000_i1026" DrawAspect="Content" ObjectID="_1771876817" r:id="rId15"/>
        </w:object>
      </w:r>
    </w:p>
    <w:p w14:paraId="00548F6A" w14:textId="77777777" w:rsidR="001F54A3" w:rsidRPr="00C94498" w:rsidRDefault="001F54A3" w:rsidP="001F54A3">
      <w:pPr>
        <w:pStyle w:val="Figura0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Default="00C94498">
      <w:pPr>
        <w:jc w:val="left"/>
        <w:rPr>
          <w:rFonts w:ascii="Arial" w:hAnsi="Arial"/>
          <w:b/>
          <w:sz w:val="24"/>
          <w:lang w:val="pt-BR"/>
        </w:rPr>
      </w:pPr>
      <w:bookmarkStart w:id="35" w:name="_Toc334605282"/>
      <w:r>
        <w:rPr>
          <w:lang w:val="pt-BR"/>
        </w:rPr>
        <w:br w:type="page"/>
      </w:r>
    </w:p>
    <w:p w14:paraId="470E96C5" w14:textId="5E6E673E" w:rsidR="001F54A3" w:rsidRPr="004475F1" w:rsidRDefault="001F54A3" w:rsidP="00BC009A">
      <w:pPr>
        <w:pStyle w:val="Titulo2"/>
        <w:numPr>
          <w:ilvl w:val="1"/>
          <w:numId w:val="30"/>
        </w:numPr>
        <w:rPr>
          <w:lang w:val="pt-BR"/>
        </w:rPr>
      </w:pPr>
      <w:bookmarkStart w:id="36" w:name="_Toc49378748"/>
      <w:r>
        <w:rPr>
          <w:lang w:val="pt-BR"/>
        </w:rPr>
        <w:lastRenderedPageBreak/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35"/>
      <w:bookmarkEnd w:id="36"/>
    </w:p>
    <w:p w14:paraId="15BAE56D" w14:textId="77777777" w:rsidR="001F54A3" w:rsidRPr="00C94498" w:rsidRDefault="001F54A3" w:rsidP="00994DD8">
      <w:pPr>
        <w:pStyle w:val="P2"/>
        <w:rPr>
          <w:b/>
          <w:color w:val="2E74B5" w:themeColor="accent1" w:themeShade="BF"/>
        </w:rPr>
      </w:pPr>
      <w:r w:rsidRPr="00C94498">
        <w:rPr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00994DD8" w:rsidRPr="00C94498">
        <w:rPr>
          <w:color w:val="2E74B5" w:themeColor="accent1" w:themeShade="BF"/>
        </w:rPr>
        <w:t xml:space="preserve"> </w:t>
      </w:r>
      <w:r w:rsidR="00994DD8" w:rsidRPr="00C94498">
        <w:rPr>
          <w:b/>
          <w:color w:val="2E74B5" w:themeColor="accent1" w:themeShade="BF"/>
        </w:rPr>
        <w:t>Esse diagrama somente deverá ser elaborado se houver necessidade e agregar</w:t>
      </w:r>
      <w:r w:rsidR="0049162D" w:rsidRPr="00C94498">
        <w:rPr>
          <w:b/>
          <w:color w:val="2E74B5" w:themeColor="accent1" w:themeShade="BF"/>
        </w:rPr>
        <w:t xml:space="preserve"> valor</w:t>
      </w:r>
      <w:r w:rsidR="00994DD8" w:rsidRPr="00C94498">
        <w:rPr>
          <w:b/>
          <w:color w:val="2E74B5" w:themeColor="accent1" w:themeShade="BF"/>
        </w:rPr>
        <w:t xml:space="preserve"> ao projeto.</w:t>
      </w:r>
    </w:p>
    <w:p w14:paraId="3E005100" w14:textId="77777777" w:rsidR="001F54A3" w:rsidRPr="00C94498" w:rsidRDefault="00FD3F9A" w:rsidP="001F54A3">
      <w:pPr>
        <w:pStyle w:val="P3"/>
        <w:ind w:left="0"/>
        <w:jc w:val="center"/>
        <w:rPr>
          <w:color w:val="2E74B5" w:themeColor="accent1" w:themeShade="BF"/>
        </w:rPr>
      </w:pPr>
      <w:r w:rsidRPr="00C94498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D7B10C6" id="Rectangle 688" o:spid="_x0000_s1026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 filled="f"/>
            </w:pict>
          </mc:Fallback>
        </mc:AlternateContent>
      </w:r>
      <w:r w:rsidRPr="00C94498">
        <w:rPr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C94498" w:rsidRDefault="001F54A3" w:rsidP="001F54A3">
      <w:pPr>
        <w:pStyle w:val="Figura0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Default="00081EC4">
      <w:pPr>
        <w:pStyle w:val="P3"/>
        <w:ind w:left="720"/>
      </w:pPr>
    </w:p>
    <w:p w14:paraId="422238CC" w14:textId="77777777" w:rsidR="00D4391E" w:rsidRDefault="00D4391E" w:rsidP="00137FA2">
      <w:pPr>
        <w:rPr>
          <w:rFonts w:ascii="Verdana" w:hAnsi="Verdana"/>
          <w:lang w:val="pt-BR"/>
        </w:rPr>
      </w:pPr>
    </w:p>
    <w:p w14:paraId="35E9CC6B" w14:textId="77777777" w:rsidR="00BC009A" w:rsidRDefault="00BC009A">
      <w:pPr>
        <w:jc w:val="left"/>
        <w:rPr>
          <w:rFonts w:ascii="Arial" w:hAnsi="Arial"/>
          <w:b/>
          <w:sz w:val="28"/>
          <w:lang w:val="pt-BR"/>
        </w:rPr>
      </w:pPr>
      <w:r>
        <w:rPr>
          <w:lang w:val="pt-BR"/>
        </w:rPr>
        <w:br w:type="page"/>
      </w:r>
    </w:p>
    <w:p w14:paraId="6553E455" w14:textId="77777777" w:rsidR="00081EC4" w:rsidRDefault="00CD71CF" w:rsidP="00137FA2">
      <w:pPr>
        <w:pStyle w:val="Titulo1"/>
        <w:numPr>
          <w:ilvl w:val="0"/>
          <w:numId w:val="0"/>
        </w:numPr>
        <w:rPr>
          <w:lang w:val="pt-BR"/>
        </w:rPr>
      </w:pPr>
      <w:bookmarkStart w:id="37" w:name="_Toc49378749"/>
      <w:r>
        <w:rPr>
          <w:lang w:val="pt-BR"/>
        </w:rPr>
        <w:lastRenderedPageBreak/>
        <w:t xml:space="preserve">6. </w:t>
      </w:r>
      <w:r w:rsidR="00081EC4">
        <w:rPr>
          <w:lang w:val="pt-BR"/>
        </w:rPr>
        <w:t>Testes</w:t>
      </w:r>
      <w:bookmarkEnd w:id="37"/>
    </w:p>
    <w:p w14:paraId="5E6B8B4F" w14:textId="77777777" w:rsidR="00081EC4" w:rsidRPr="00C94498" w:rsidRDefault="00081EC4" w:rsidP="005F72B0">
      <w:pPr>
        <w:pStyle w:val="Recuodecorpodetexto3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 xml:space="preserve">Este capítulo tem como objetivo identificar </w:t>
      </w:r>
      <w:r w:rsidR="00A86010" w:rsidRPr="00C94498">
        <w:rPr>
          <w:color w:val="2E74B5" w:themeColor="accent1" w:themeShade="BF"/>
          <w:lang w:val="pt-BR"/>
        </w:rPr>
        <w:t>erros</w:t>
      </w:r>
      <w:r w:rsidRPr="00C94498">
        <w:rPr>
          <w:color w:val="2E74B5" w:themeColor="accent1" w:themeShade="BF"/>
          <w:lang w:val="pt-BR"/>
        </w:rPr>
        <w:t xml:space="preserve"> no sistema, validar as funções do sistema, verificar se os requisitos foram implementados de forma adequada</w:t>
      </w:r>
      <w:r w:rsidR="00005B16" w:rsidRPr="00C94498">
        <w:rPr>
          <w:color w:val="2E74B5" w:themeColor="accent1" w:themeShade="BF"/>
          <w:lang w:val="pt-BR"/>
        </w:rPr>
        <w:t>.</w:t>
      </w:r>
      <w:r w:rsidR="00A86010" w:rsidRPr="00C94498">
        <w:rPr>
          <w:color w:val="2E74B5" w:themeColor="accent1" w:themeShade="BF"/>
          <w:lang w:val="pt-BR"/>
        </w:rPr>
        <w:t xml:space="preserve"> Sugere-se a criação de um plano de testes e um roteiro de testes baseando nos casos de uso. Também pode-se utilizar a técnica de TDD (</w:t>
      </w:r>
      <w:r w:rsidR="00A86010" w:rsidRPr="00C94498">
        <w:rPr>
          <w:i/>
          <w:color w:val="2E74B5" w:themeColor="accent1" w:themeShade="BF"/>
          <w:lang w:val="pt-BR"/>
        </w:rPr>
        <w:t xml:space="preserve">Test </w:t>
      </w:r>
      <w:proofErr w:type="spellStart"/>
      <w:r w:rsidR="00A86010" w:rsidRPr="00C94498">
        <w:rPr>
          <w:i/>
          <w:color w:val="2E74B5" w:themeColor="accent1" w:themeShade="BF"/>
          <w:lang w:val="pt-BR"/>
        </w:rPr>
        <w:t>Driven</w:t>
      </w:r>
      <w:proofErr w:type="spellEnd"/>
      <w:r w:rsidR="00A86010" w:rsidRPr="00C94498">
        <w:rPr>
          <w:i/>
          <w:color w:val="2E74B5" w:themeColor="accent1" w:themeShade="BF"/>
          <w:lang w:val="pt-BR"/>
        </w:rPr>
        <w:t xml:space="preserve"> </w:t>
      </w:r>
      <w:proofErr w:type="spellStart"/>
      <w:r w:rsidR="00A86010" w:rsidRPr="00C94498">
        <w:rPr>
          <w:i/>
          <w:color w:val="2E74B5" w:themeColor="accent1" w:themeShade="BF"/>
          <w:lang w:val="pt-BR"/>
        </w:rPr>
        <w:t>Development</w:t>
      </w:r>
      <w:proofErr w:type="spellEnd"/>
      <w:r w:rsidR="00A86010" w:rsidRPr="00C94498">
        <w:rPr>
          <w:color w:val="2E74B5" w:themeColor="accent1" w:themeShade="BF"/>
          <w:lang w:val="pt-BR"/>
        </w:rPr>
        <w:t>), neste caso os testes também devem ser registrados.</w:t>
      </w:r>
    </w:p>
    <w:p w14:paraId="5ECC4E42" w14:textId="77777777" w:rsidR="00081EC4" w:rsidRDefault="00A86010" w:rsidP="00A86010">
      <w:pPr>
        <w:pStyle w:val="Titulo2"/>
        <w:numPr>
          <w:ilvl w:val="0"/>
          <w:numId w:val="0"/>
        </w:numPr>
        <w:ind w:left="360"/>
        <w:rPr>
          <w:lang w:val="pt-BR"/>
        </w:rPr>
      </w:pPr>
      <w:bookmarkStart w:id="38" w:name="_Toc49378750"/>
      <w:r>
        <w:rPr>
          <w:lang w:val="pt-BR"/>
        </w:rPr>
        <w:t xml:space="preserve">6.1. </w:t>
      </w:r>
      <w:r w:rsidR="00081EC4">
        <w:rPr>
          <w:lang w:val="pt-BR"/>
        </w:rPr>
        <w:t>Plano de Testes</w:t>
      </w:r>
      <w:bookmarkEnd w:id="38"/>
    </w:p>
    <w:p w14:paraId="5EE31DC8" w14:textId="77777777" w:rsidR="0096572E" w:rsidRPr="00C94498" w:rsidRDefault="00081EC4" w:rsidP="0096572E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Default="00A86010" w:rsidP="00A86010">
      <w:pPr>
        <w:pStyle w:val="Titulo2"/>
        <w:numPr>
          <w:ilvl w:val="0"/>
          <w:numId w:val="0"/>
        </w:numPr>
        <w:ind w:left="360"/>
        <w:rPr>
          <w:lang w:val="pt-BR"/>
        </w:rPr>
      </w:pPr>
      <w:bookmarkStart w:id="39" w:name="_Toc49378751"/>
      <w:r>
        <w:rPr>
          <w:lang w:val="pt-BR"/>
        </w:rPr>
        <w:t xml:space="preserve">6.2. </w:t>
      </w:r>
      <w:r w:rsidR="0096572E">
        <w:rPr>
          <w:lang w:val="pt-BR"/>
        </w:rPr>
        <w:t xml:space="preserve">Roteiro </w:t>
      </w:r>
      <w:r w:rsidR="00446F42">
        <w:rPr>
          <w:lang w:val="pt-BR"/>
        </w:rPr>
        <w:t>de Testes</w:t>
      </w:r>
      <w:bookmarkEnd w:id="39"/>
    </w:p>
    <w:p w14:paraId="24446C6F" w14:textId="77777777" w:rsidR="00446F42" w:rsidRPr="00C94498" w:rsidRDefault="00446F42" w:rsidP="00446F42">
      <w:pPr>
        <w:pStyle w:val="P1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Neste item devem ser registrados os testes realizados no sistema tendo como base o Plano de Testes do Sistema.</w:t>
      </w:r>
      <w:r w:rsidR="00A86010" w:rsidRPr="00C94498">
        <w:rPr>
          <w:color w:val="2E74B5" w:themeColor="accent1" w:themeShade="BF"/>
        </w:rPr>
        <w:t xml:space="preserve"> O roteiro de testes deve ser elaborado com base nos casos de uso.</w:t>
      </w:r>
      <w:r w:rsidRPr="00C94498">
        <w:rPr>
          <w:color w:val="2E74B5" w:themeColor="accent1" w:themeShade="BF"/>
        </w:rPr>
        <w:t xml:space="preserve"> </w:t>
      </w:r>
    </w:p>
    <w:p w14:paraId="700091A6" w14:textId="77777777" w:rsidR="00446F42" w:rsidRPr="00F62D53" w:rsidRDefault="00446F42">
      <w:pPr>
        <w:pStyle w:val="P2"/>
        <w:numPr>
          <w:ins w:id="40" w:author="Ana Paula G. Serra" w:date="2009-02-25T15:15:00Z"/>
        </w:numPr>
      </w:pPr>
    </w:p>
    <w:p w14:paraId="60E07767" w14:textId="77777777" w:rsidR="00081EC4" w:rsidRPr="00260971" w:rsidRDefault="00BC009A" w:rsidP="00BC009A">
      <w:pPr>
        <w:pStyle w:val="Titulo1"/>
        <w:numPr>
          <w:ilvl w:val="0"/>
          <w:numId w:val="0"/>
        </w:numPr>
        <w:rPr>
          <w:lang w:val="pt-BR"/>
        </w:rPr>
      </w:pPr>
      <w:r w:rsidRPr="00260971">
        <w:rPr>
          <w:lang w:val="pt-BR"/>
        </w:rPr>
        <w:t xml:space="preserve"> </w:t>
      </w:r>
    </w:p>
    <w:sectPr w:rsidR="00081EC4" w:rsidRPr="00260971">
      <w:headerReference w:type="default" r:id="rId17"/>
      <w:footerReference w:type="default" r:id="rId18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BCAFD" w14:textId="77777777" w:rsidR="00E80E87" w:rsidRDefault="00E80E87">
      <w:r>
        <w:separator/>
      </w:r>
    </w:p>
  </w:endnote>
  <w:endnote w:type="continuationSeparator" w:id="0">
    <w:p w14:paraId="6E12FEFF" w14:textId="77777777" w:rsidR="00E80E87" w:rsidRDefault="00E8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77DA" w14:textId="77777777" w:rsidR="009E70C4" w:rsidRDefault="009E70C4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027D4D0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>
      <w:rPr>
        <w:lang w:val="pt-BR"/>
      </w:rPr>
      <w:tab/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3C78D" w14:textId="77777777" w:rsidR="00E80E87" w:rsidRDefault="00E80E87">
      <w:r>
        <w:separator/>
      </w:r>
    </w:p>
  </w:footnote>
  <w:footnote w:type="continuationSeparator" w:id="0">
    <w:p w14:paraId="66F8FFED" w14:textId="77777777" w:rsidR="00E80E87" w:rsidRDefault="00E80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263" w14:textId="77777777" w:rsidR="009E70C4" w:rsidRDefault="009E70C4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8C357A9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2080E91"/>
    <w:multiLevelType w:val="multilevel"/>
    <w:tmpl w:val="EF3212DC"/>
    <w:lvl w:ilvl="0">
      <w:start w:val="4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44" w:hanging="2160"/>
      </w:pPr>
      <w:rPr>
        <w:rFonts w:hint="default"/>
      </w:rPr>
    </w:lvl>
  </w:abstractNum>
  <w:abstractNum w:abstractNumId="2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97883"/>
    <w:multiLevelType w:val="hybridMultilevel"/>
    <w:tmpl w:val="F5F44438"/>
    <w:lvl w:ilvl="0" w:tplc="6B60BB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ED61D88"/>
    <w:multiLevelType w:val="hybridMultilevel"/>
    <w:tmpl w:val="AE162B9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7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8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88F7BF0"/>
    <w:multiLevelType w:val="hybridMultilevel"/>
    <w:tmpl w:val="397A632E"/>
    <w:lvl w:ilvl="0" w:tplc="788613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2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27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21"/>
  </w:num>
  <w:num w:numId="2" w16cid:durableId="1665283103">
    <w:abstractNumId w:val="8"/>
  </w:num>
  <w:num w:numId="3" w16cid:durableId="1878272272">
    <w:abstractNumId w:val="20"/>
  </w:num>
  <w:num w:numId="4" w16cid:durableId="1863006080">
    <w:abstractNumId w:val="9"/>
  </w:num>
  <w:num w:numId="5" w16cid:durableId="1753501740">
    <w:abstractNumId w:val="14"/>
  </w:num>
  <w:num w:numId="6" w16cid:durableId="1403017459">
    <w:abstractNumId w:val="7"/>
  </w:num>
  <w:num w:numId="7" w16cid:durableId="398946265">
    <w:abstractNumId w:val="16"/>
    <w:lvlOverride w:ilvl="0">
      <w:startOverride w:val="1"/>
    </w:lvlOverride>
  </w:num>
  <w:num w:numId="8" w16cid:durableId="675570710">
    <w:abstractNumId w:val="15"/>
  </w:num>
  <w:num w:numId="9" w16cid:durableId="889001867">
    <w:abstractNumId w:val="23"/>
  </w:num>
  <w:num w:numId="10" w16cid:durableId="1790666359">
    <w:abstractNumId w:val="0"/>
  </w:num>
  <w:num w:numId="11" w16cid:durableId="1157842983">
    <w:abstractNumId w:val="24"/>
  </w:num>
  <w:num w:numId="12" w16cid:durableId="1325890725">
    <w:abstractNumId w:val="3"/>
  </w:num>
  <w:num w:numId="13" w16cid:durableId="585067752">
    <w:abstractNumId w:val="10"/>
  </w:num>
  <w:num w:numId="14" w16cid:durableId="501700540">
    <w:abstractNumId w:val="29"/>
  </w:num>
  <w:num w:numId="15" w16cid:durableId="960889525">
    <w:abstractNumId w:val="12"/>
  </w:num>
  <w:num w:numId="16" w16cid:durableId="878202905">
    <w:abstractNumId w:val="30"/>
  </w:num>
  <w:num w:numId="17" w16cid:durableId="343286657">
    <w:abstractNumId w:val="6"/>
  </w:num>
  <w:num w:numId="18" w16cid:durableId="1996298590">
    <w:abstractNumId w:val="25"/>
  </w:num>
  <w:num w:numId="19" w16cid:durableId="1098253766">
    <w:abstractNumId w:val="18"/>
  </w:num>
  <w:num w:numId="20" w16cid:durableId="1252397281">
    <w:abstractNumId w:val="2"/>
  </w:num>
  <w:num w:numId="21" w16cid:durableId="799952980">
    <w:abstractNumId w:val="19"/>
  </w:num>
  <w:num w:numId="22" w16cid:durableId="2084990513">
    <w:abstractNumId w:val="13"/>
  </w:num>
  <w:num w:numId="23" w16cid:durableId="1038356468">
    <w:abstractNumId w:val="27"/>
  </w:num>
  <w:num w:numId="24" w16cid:durableId="1208176556">
    <w:abstractNumId w:val="22"/>
  </w:num>
  <w:num w:numId="25" w16cid:durableId="900869445">
    <w:abstractNumId w:val="28"/>
  </w:num>
  <w:num w:numId="26" w16cid:durableId="622469369">
    <w:abstractNumId w:val="5"/>
  </w:num>
  <w:num w:numId="27" w16cid:durableId="836966657">
    <w:abstractNumId w:val="17"/>
  </w:num>
  <w:num w:numId="28" w16cid:durableId="1778134860">
    <w:abstractNumId w:val="30"/>
  </w:num>
  <w:num w:numId="29" w16cid:durableId="770400068">
    <w:abstractNumId w:val="1"/>
  </w:num>
  <w:num w:numId="30" w16cid:durableId="672536282">
    <w:abstractNumId w:val="26"/>
  </w:num>
  <w:num w:numId="31" w16cid:durableId="9458880">
    <w:abstractNumId w:val="30"/>
  </w:num>
  <w:num w:numId="32" w16cid:durableId="679427710">
    <w:abstractNumId w:val="11"/>
  </w:num>
  <w:num w:numId="33" w16cid:durableId="1098403977">
    <w:abstractNumId w:val="4"/>
  </w:num>
  <w:num w:numId="34" w16cid:durableId="2102751384">
    <w:abstractNumId w:val="30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Paula G. Serra">
    <w15:presenceInfo w15:providerId="Windows Live" w15:userId="114ba566a9378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0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5B16"/>
    <w:rsid w:val="00046C3C"/>
    <w:rsid w:val="00063EE0"/>
    <w:rsid w:val="00081EC4"/>
    <w:rsid w:val="0009535F"/>
    <w:rsid w:val="000C4392"/>
    <w:rsid w:val="000D39A5"/>
    <w:rsid w:val="000E44E2"/>
    <w:rsid w:val="00103FDE"/>
    <w:rsid w:val="00135BDD"/>
    <w:rsid w:val="00137FA2"/>
    <w:rsid w:val="001439CA"/>
    <w:rsid w:val="00162CCF"/>
    <w:rsid w:val="00173AFA"/>
    <w:rsid w:val="0017616F"/>
    <w:rsid w:val="001961DC"/>
    <w:rsid w:val="001B615C"/>
    <w:rsid w:val="001C2EBB"/>
    <w:rsid w:val="001C50C0"/>
    <w:rsid w:val="001E6347"/>
    <w:rsid w:val="001F54A3"/>
    <w:rsid w:val="00211380"/>
    <w:rsid w:val="00225D0C"/>
    <w:rsid w:val="002354CC"/>
    <w:rsid w:val="0024157E"/>
    <w:rsid w:val="0024641C"/>
    <w:rsid w:val="00260971"/>
    <w:rsid w:val="00272065"/>
    <w:rsid w:val="00284EC6"/>
    <w:rsid w:val="00285E83"/>
    <w:rsid w:val="00292CF1"/>
    <w:rsid w:val="002C55C3"/>
    <w:rsid w:val="002D4862"/>
    <w:rsid w:val="002D7BA6"/>
    <w:rsid w:val="002E3BF6"/>
    <w:rsid w:val="003411F6"/>
    <w:rsid w:val="00345917"/>
    <w:rsid w:val="00371660"/>
    <w:rsid w:val="0038451C"/>
    <w:rsid w:val="00385BB1"/>
    <w:rsid w:val="0039008E"/>
    <w:rsid w:val="003A5265"/>
    <w:rsid w:val="003C1ABC"/>
    <w:rsid w:val="003C520F"/>
    <w:rsid w:val="003D4AFA"/>
    <w:rsid w:val="00403094"/>
    <w:rsid w:val="00440408"/>
    <w:rsid w:val="00440FC1"/>
    <w:rsid w:val="004423A1"/>
    <w:rsid w:val="00446F42"/>
    <w:rsid w:val="00484CF7"/>
    <w:rsid w:val="0049162D"/>
    <w:rsid w:val="004A6996"/>
    <w:rsid w:val="004D0C75"/>
    <w:rsid w:val="004F07E5"/>
    <w:rsid w:val="004F6F68"/>
    <w:rsid w:val="00502374"/>
    <w:rsid w:val="0051148A"/>
    <w:rsid w:val="00512260"/>
    <w:rsid w:val="00572D26"/>
    <w:rsid w:val="00583C43"/>
    <w:rsid w:val="005939CD"/>
    <w:rsid w:val="005C7F43"/>
    <w:rsid w:val="005E2FFF"/>
    <w:rsid w:val="005F72B0"/>
    <w:rsid w:val="006246C0"/>
    <w:rsid w:val="00663C7C"/>
    <w:rsid w:val="00670409"/>
    <w:rsid w:val="00672C5F"/>
    <w:rsid w:val="006B7C72"/>
    <w:rsid w:val="0071522A"/>
    <w:rsid w:val="00750815"/>
    <w:rsid w:val="00755E78"/>
    <w:rsid w:val="00771FA3"/>
    <w:rsid w:val="00795E6A"/>
    <w:rsid w:val="007D618F"/>
    <w:rsid w:val="007E483A"/>
    <w:rsid w:val="00820ACB"/>
    <w:rsid w:val="00821138"/>
    <w:rsid w:val="00832E1B"/>
    <w:rsid w:val="00866710"/>
    <w:rsid w:val="008825C1"/>
    <w:rsid w:val="008A22CC"/>
    <w:rsid w:val="008A3BF1"/>
    <w:rsid w:val="008D3415"/>
    <w:rsid w:val="00903812"/>
    <w:rsid w:val="00907EBE"/>
    <w:rsid w:val="009436B7"/>
    <w:rsid w:val="0096572E"/>
    <w:rsid w:val="009906D5"/>
    <w:rsid w:val="00994DD8"/>
    <w:rsid w:val="009E3BB1"/>
    <w:rsid w:val="009E70C4"/>
    <w:rsid w:val="00A06E79"/>
    <w:rsid w:val="00A10216"/>
    <w:rsid w:val="00A15E53"/>
    <w:rsid w:val="00A76373"/>
    <w:rsid w:val="00A86010"/>
    <w:rsid w:val="00AB17D5"/>
    <w:rsid w:val="00AE400B"/>
    <w:rsid w:val="00AF0ED6"/>
    <w:rsid w:val="00B42E0B"/>
    <w:rsid w:val="00B6738E"/>
    <w:rsid w:val="00B9176D"/>
    <w:rsid w:val="00B91A85"/>
    <w:rsid w:val="00BA1938"/>
    <w:rsid w:val="00BB1BBE"/>
    <w:rsid w:val="00BC009A"/>
    <w:rsid w:val="00BC7A21"/>
    <w:rsid w:val="00BE4E48"/>
    <w:rsid w:val="00BE6BF7"/>
    <w:rsid w:val="00BF304C"/>
    <w:rsid w:val="00C01621"/>
    <w:rsid w:val="00C26B4D"/>
    <w:rsid w:val="00C94498"/>
    <w:rsid w:val="00CD71CF"/>
    <w:rsid w:val="00CE2500"/>
    <w:rsid w:val="00D328EB"/>
    <w:rsid w:val="00D33966"/>
    <w:rsid w:val="00D4391E"/>
    <w:rsid w:val="00DD08E1"/>
    <w:rsid w:val="00DD700F"/>
    <w:rsid w:val="00DE46D7"/>
    <w:rsid w:val="00E231B0"/>
    <w:rsid w:val="00E32746"/>
    <w:rsid w:val="00E61282"/>
    <w:rsid w:val="00E80E87"/>
    <w:rsid w:val="00EB53C4"/>
    <w:rsid w:val="00ED311E"/>
    <w:rsid w:val="00EE2720"/>
    <w:rsid w:val="00F14BA8"/>
    <w:rsid w:val="00F35388"/>
    <w:rsid w:val="00F62D53"/>
    <w:rsid w:val="00F70A6F"/>
    <w:rsid w:val="00F9431A"/>
    <w:rsid w:val="00F9566D"/>
    <w:rsid w:val="00FD3F9A"/>
    <w:rsid w:val="00F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702" fillcolor="white">
      <v:fill color="white"/>
    </o:shapedefaults>
    <o:shapelayout v:ext="edit">
      <o:idmap v:ext="edit" data="2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00"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character" w:customStyle="1" w:styleId="Ttulo2Char">
    <w:name w:val="Título 2 Char"/>
    <w:basedOn w:val="Fontepargpadro"/>
    <w:link w:val="Ttulo2"/>
    <w:rsid w:val="00672C5F"/>
    <w:rPr>
      <w:rFonts w:ascii="Arial" w:hAnsi="Arial"/>
      <w:b/>
      <w:sz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2055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13130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Felipe Ribeiro de Souza</cp:lastModifiedBy>
  <cp:revision>3</cp:revision>
  <cp:lastPrinted>2004-12-09T19:45:00Z</cp:lastPrinted>
  <dcterms:created xsi:type="dcterms:W3CDTF">2024-03-01T01:35:00Z</dcterms:created>
  <dcterms:modified xsi:type="dcterms:W3CDTF">2024-03-14T02:14:00Z</dcterms:modified>
</cp:coreProperties>
</file>