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7D92" w14:textId="77777777" w:rsidR="00081EC4" w:rsidRDefault="00081EC4" w:rsidP="1819307D">
      <w:pPr>
        <w:pBdr>
          <w:top w:val="single" w:sz="4" w:space="1" w:color="auto"/>
        </w:pBdr>
        <w:jc w:val="right"/>
      </w:pPr>
      <w:bookmarkStart w:id="0" w:name="_Toc410550389"/>
      <w:bookmarkStart w:id="1" w:name="_Toc410550388"/>
    </w:p>
    <w:p w14:paraId="743719C3" w14:textId="719798F4" w:rsidR="00081EC4" w:rsidRDefault="00081EC4">
      <w:pPr>
        <w:jc w:val="right"/>
      </w:pPr>
    </w:p>
    <w:p w14:paraId="00E431E0" w14:textId="77777777" w:rsidR="00081EC4" w:rsidRDefault="00081EC4">
      <w:pPr>
        <w:jc w:val="right"/>
      </w:pPr>
    </w:p>
    <w:p w14:paraId="4D59FE5E" w14:textId="77777777" w:rsidR="00081EC4" w:rsidRDefault="00081EC4">
      <w:pPr>
        <w:jc w:val="right"/>
      </w:pPr>
    </w:p>
    <w:p w14:paraId="10804B7F" w14:textId="1EF0BB61" w:rsidR="00081EC4" w:rsidRDefault="00081EC4">
      <w:pPr>
        <w:jc w:val="right"/>
      </w:pPr>
    </w:p>
    <w:p w14:paraId="4DC63C5A" w14:textId="77777777" w:rsidR="00081EC4" w:rsidRDefault="00081EC4">
      <w:pPr>
        <w:jc w:val="right"/>
      </w:pPr>
    </w:p>
    <w:p w14:paraId="49062502" w14:textId="17C4E9C2" w:rsidR="00081EC4" w:rsidRDefault="00C26B4D" w:rsidP="00C26B4D">
      <w:pPr>
        <w:jc w:val="center"/>
      </w:pPr>
      <w:r>
        <w:rPr>
          <w:noProof/>
        </w:rPr>
        <w:drawing>
          <wp:inline distT="0" distB="0" distL="0" distR="0" wp14:anchorId="78487331" wp14:editId="0E781617">
            <wp:extent cx="1388745" cy="601345"/>
            <wp:effectExtent l="0" t="0" r="1905" b="8255"/>
            <wp:docPr id="3" name="Imagem 2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9522C94-ECCA-2D42-C13E-FECB9411AD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B9522C94-ECCA-2D42-C13E-FECB9411AD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2" t="11958" r="45989" b="14850"/>
                    <a:stretch/>
                  </pic:blipFill>
                  <pic:spPr bwMode="auto">
                    <a:xfrm>
                      <a:off x="0" y="0"/>
                      <a:ext cx="1388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68F2D" w14:textId="77777777" w:rsidR="00081EC4" w:rsidRDefault="00081EC4">
      <w:pPr>
        <w:jc w:val="right"/>
      </w:pPr>
    </w:p>
    <w:p w14:paraId="5B6F75D5" w14:textId="77777777" w:rsidR="00081EC4" w:rsidRDefault="00081EC4">
      <w:pPr>
        <w:jc w:val="right"/>
      </w:pPr>
    </w:p>
    <w:p w14:paraId="5E0846F7" w14:textId="77777777" w:rsidR="00081EC4" w:rsidRDefault="00081EC4">
      <w:pPr>
        <w:jc w:val="right"/>
      </w:pPr>
    </w:p>
    <w:p w14:paraId="7E9762B8" w14:textId="77777777" w:rsidR="00081EC4" w:rsidRDefault="00081EC4">
      <w:pPr>
        <w:jc w:val="right"/>
      </w:pPr>
    </w:p>
    <w:p w14:paraId="10B329C1" w14:textId="77777777" w:rsidR="00081EC4" w:rsidRDefault="00081EC4">
      <w:pPr>
        <w:jc w:val="right"/>
      </w:pPr>
    </w:p>
    <w:p w14:paraId="44557CCC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Documentação de um</w:t>
      </w:r>
    </w:p>
    <w:p w14:paraId="1EA173FB" w14:textId="77777777" w:rsidR="00081EC4" w:rsidRDefault="15A9094A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  <w:r w:rsidRPr="1819307D">
        <w:rPr>
          <w:rFonts w:ascii="Arial" w:hAnsi="Arial"/>
          <w:b/>
          <w:bCs/>
          <w:sz w:val="48"/>
          <w:szCs w:val="48"/>
        </w:rPr>
        <w:t>Produto de Software</w:t>
      </w:r>
    </w:p>
    <w:p w14:paraId="32EB1DCE" w14:textId="77777777" w:rsidR="00BE4E48" w:rsidRDefault="00BE4E48" w:rsidP="1819307D">
      <w:pPr>
        <w:jc w:val="center"/>
        <w:outlineLvl w:val="0"/>
        <w:rPr>
          <w:rFonts w:ascii="Arial" w:hAnsi="Arial"/>
          <w:b/>
          <w:bCs/>
          <w:sz w:val="48"/>
          <w:szCs w:val="48"/>
        </w:rPr>
      </w:pPr>
    </w:p>
    <w:p w14:paraId="00E33577" w14:textId="77777777" w:rsidR="00081EC4" w:rsidRPr="00BE4E48" w:rsidRDefault="217D3290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  <w:r w:rsidRPr="1819307D">
        <w:rPr>
          <w:rFonts w:ascii="Arial" w:hAnsi="Arial"/>
          <w:b/>
          <w:bCs/>
          <w:sz w:val="44"/>
          <w:szCs w:val="44"/>
        </w:rPr>
        <w:t>TCC – Trabalho de Conclusão de Curso</w:t>
      </w:r>
    </w:p>
    <w:p w14:paraId="2786D09A" w14:textId="77777777" w:rsidR="00081EC4" w:rsidRPr="00BE4E48" w:rsidRDefault="00081EC4" w:rsidP="1819307D">
      <w:pPr>
        <w:jc w:val="center"/>
        <w:outlineLvl w:val="0"/>
        <w:rPr>
          <w:rFonts w:ascii="Arial" w:hAnsi="Arial"/>
          <w:b/>
          <w:bCs/>
          <w:sz w:val="44"/>
          <w:szCs w:val="44"/>
        </w:rPr>
      </w:pPr>
    </w:p>
    <w:p w14:paraId="79FD6A87" w14:textId="77777777" w:rsidR="00385BB1" w:rsidRDefault="00385BB1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09ECA66F" w14:textId="77777777" w:rsidR="00081EC4" w:rsidRDefault="00081EC4" w:rsidP="1819307D">
      <w:pPr>
        <w:jc w:val="center"/>
        <w:outlineLvl w:val="0"/>
        <w:rPr>
          <w:rFonts w:ascii="Arial" w:hAnsi="Arial"/>
          <w:b/>
          <w:bCs/>
          <w:sz w:val="40"/>
          <w:szCs w:val="40"/>
        </w:rPr>
      </w:pPr>
    </w:p>
    <w:p w14:paraId="56B9A30D" w14:textId="77777777" w:rsidR="00081EC4" w:rsidRDefault="00081EC4" w:rsidP="1819307D">
      <w:pPr>
        <w:rPr>
          <w:sz w:val="40"/>
          <w:szCs w:val="40"/>
        </w:rPr>
      </w:pPr>
    </w:p>
    <w:p w14:paraId="2AB10270" w14:textId="14C7BA74" w:rsidR="00081EC4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Felipe Ribeiro de Souza</w:t>
      </w:r>
    </w:p>
    <w:p w14:paraId="581E9CFC" w14:textId="05AEA4ED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João 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Miclos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de Negreiros</w:t>
      </w:r>
    </w:p>
    <w:p w14:paraId="2B398A47" w14:textId="2BC78805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Lettícia de Sousa Tonon</w:t>
      </w:r>
    </w:p>
    <w:p w14:paraId="653FF55B" w14:textId="5CB1D850" w:rsidR="006308E7" w:rsidRDefault="15EFA256" w:rsidP="1819307D">
      <w:pPr>
        <w:tabs>
          <w:tab w:val="left" w:pos="3686"/>
        </w:tabs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 xml:space="preserve">Lucas </w:t>
      </w:r>
      <w:proofErr w:type="spellStart"/>
      <w:r w:rsidRPr="1819307D">
        <w:rPr>
          <w:rFonts w:ascii="Arial" w:hAnsi="Arial"/>
          <w:b/>
          <w:bCs/>
          <w:sz w:val="24"/>
          <w:szCs w:val="24"/>
        </w:rPr>
        <w:t>Kaue</w:t>
      </w:r>
      <w:proofErr w:type="spellEnd"/>
      <w:r w:rsidRPr="1819307D">
        <w:rPr>
          <w:rFonts w:ascii="Arial" w:hAnsi="Arial"/>
          <w:b/>
          <w:bCs/>
          <w:sz w:val="24"/>
          <w:szCs w:val="24"/>
        </w:rPr>
        <w:t xml:space="preserve"> Guimar</w:t>
      </w:r>
      <w:r w:rsidR="438C4D0D" w:rsidRPr="1819307D">
        <w:rPr>
          <w:rFonts w:ascii="Arial" w:hAnsi="Arial"/>
          <w:b/>
          <w:bCs/>
          <w:sz w:val="24"/>
          <w:szCs w:val="24"/>
        </w:rPr>
        <w:t>ã</w:t>
      </w:r>
      <w:r w:rsidRPr="1819307D">
        <w:rPr>
          <w:rFonts w:ascii="Arial" w:hAnsi="Arial"/>
          <w:b/>
          <w:bCs/>
          <w:sz w:val="24"/>
          <w:szCs w:val="24"/>
        </w:rPr>
        <w:t xml:space="preserve">es Mota </w:t>
      </w:r>
    </w:p>
    <w:p w14:paraId="63B75EEC" w14:textId="77777777" w:rsidR="00081EC4" w:rsidRDefault="00081E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282D5F40" w14:textId="77777777" w:rsidR="006308E7" w:rsidRDefault="006308E7" w:rsidP="1819307D">
      <w:pPr>
        <w:tabs>
          <w:tab w:val="left" w:pos="3686"/>
        </w:tabs>
        <w:spacing w:line="360" w:lineRule="auto"/>
        <w:rPr>
          <w:rFonts w:ascii="Arial" w:hAnsi="Arial"/>
          <w:b/>
          <w:bCs/>
          <w:sz w:val="24"/>
          <w:szCs w:val="24"/>
        </w:rPr>
      </w:pPr>
    </w:p>
    <w:p w14:paraId="1FBC15B9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0D9A1EFF" w14:textId="77777777" w:rsidR="009E70C4" w:rsidRDefault="009E70C4" w:rsidP="1819307D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bCs/>
          <w:sz w:val="24"/>
          <w:szCs w:val="24"/>
        </w:rPr>
      </w:pPr>
    </w:p>
    <w:p w14:paraId="69F996DB" w14:textId="0248B955" w:rsidR="00081EC4" w:rsidRPr="00F62D53" w:rsidRDefault="15A9094A" w:rsidP="1819307D">
      <w:pPr>
        <w:tabs>
          <w:tab w:val="left" w:pos="4678"/>
          <w:tab w:val="left" w:pos="6237"/>
        </w:tabs>
        <w:ind w:left="4678"/>
      </w:pPr>
      <w:r w:rsidRPr="1819307D">
        <w:t xml:space="preserve">              </w:t>
      </w:r>
      <w:r w:rsidR="00081EC4">
        <w:tab/>
      </w:r>
    </w:p>
    <w:p w14:paraId="1B715700" w14:textId="3EC13FB7" w:rsidR="00081EC4" w:rsidRPr="00F62D53" w:rsidRDefault="00081EC4" w:rsidP="1819307D">
      <w:pPr>
        <w:pStyle w:val="Linha"/>
        <w:rPr>
          <w:noProof w:val="0"/>
        </w:rPr>
      </w:pPr>
    </w:p>
    <w:p w14:paraId="662362C8" w14:textId="77777777" w:rsidR="00081EC4" w:rsidRPr="00F62D53" w:rsidRDefault="00081EC4" w:rsidP="1819307D">
      <w:pPr>
        <w:pStyle w:val="Linha"/>
        <w:rPr>
          <w:noProof w:val="0"/>
        </w:rPr>
      </w:pPr>
    </w:p>
    <w:p w14:paraId="76916CF1" w14:textId="43CF254A" w:rsidR="00081EC4" w:rsidRDefault="15A9094A" w:rsidP="1819307D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</w:rPr>
      </w:pPr>
      <w:r w:rsidRPr="1819307D">
        <w:rPr>
          <w:rFonts w:ascii="Arial" w:hAnsi="Arial"/>
          <w:b/>
          <w:bCs/>
          <w:sz w:val="24"/>
          <w:szCs w:val="24"/>
        </w:rPr>
        <w:t>20</w:t>
      </w:r>
      <w:r w:rsidR="74EA4331" w:rsidRPr="1819307D">
        <w:rPr>
          <w:rFonts w:ascii="Arial" w:hAnsi="Arial"/>
          <w:b/>
          <w:bCs/>
          <w:sz w:val="24"/>
          <w:szCs w:val="24"/>
        </w:rPr>
        <w:t>2</w:t>
      </w:r>
      <w:r w:rsidR="5676E729" w:rsidRPr="1819307D">
        <w:rPr>
          <w:rFonts w:ascii="Arial" w:hAnsi="Arial"/>
          <w:b/>
          <w:bCs/>
          <w:sz w:val="24"/>
          <w:szCs w:val="24"/>
        </w:rPr>
        <w:t>4</w:t>
      </w:r>
    </w:p>
    <w:p w14:paraId="440D5508" w14:textId="77777777" w:rsidR="00081EC4" w:rsidRPr="00D318B1" w:rsidRDefault="00081EC4" w:rsidP="1819307D">
      <w:pPr>
        <w:pStyle w:val="Indice"/>
        <w:numPr>
          <w:ilvl w:val="0"/>
          <w:numId w:val="0"/>
        </w:numPr>
        <w:spacing w:line="360" w:lineRule="auto"/>
        <w:jc w:val="right"/>
        <w:rPr>
          <w:rFonts w:cs="Arial"/>
        </w:rPr>
      </w:pPr>
      <w:r w:rsidRPr="1819307D">
        <w:br w:type="page"/>
      </w:r>
      <w:r w:rsidR="15A9094A" w:rsidRPr="1819307D">
        <w:rPr>
          <w:rFonts w:cs="Arial"/>
        </w:rPr>
        <w:lastRenderedPageBreak/>
        <w:t>ÍNDICE DETALHADO</w:t>
      </w:r>
    </w:p>
    <w:p w14:paraId="1D051263" w14:textId="710011D2" w:rsidR="00672C5F" w:rsidRPr="00D318B1" w:rsidRDefault="1819307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</w:rPr>
        <w:fldChar w:fldCharType="begin"/>
      </w:r>
      <w:r w:rsidR="00081EC4" w:rsidRPr="00D318B1">
        <w:rPr>
          <w:rFonts w:ascii="Arial" w:hAnsi="Arial" w:cs="Arial"/>
        </w:rPr>
        <w:instrText xml:space="preserve"> TOC \t "Titulo 2;2;Titulo 1;1;Titulo 3;3" </w:instrText>
      </w:r>
      <w:r w:rsidRPr="1819307D">
        <w:rPr>
          <w:rFonts w:ascii="Arial" w:hAnsi="Arial" w:cs="Arial"/>
        </w:rPr>
        <w:fldChar w:fldCharType="separate"/>
      </w:r>
      <w:r w:rsidR="72A75FCD" w:rsidRPr="1819307D">
        <w:rPr>
          <w:rFonts w:ascii="Arial" w:hAnsi="Arial" w:cs="Arial"/>
          <w:noProof/>
        </w:rPr>
        <w:t>3.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72A75FCD" w:rsidRPr="1819307D">
        <w:rPr>
          <w:rFonts w:ascii="Arial" w:hAnsi="Arial" w:cs="Arial"/>
          <w:noProof/>
        </w:rPr>
        <w:t>Requisitos do Sistema de Software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="72A75FCD" w:rsidRPr="1819307D">
        <w:rPr>
          <w:rFonts w:ascii="Arial" w:hAnsi="Arial" w:cs="Arial"/>
          <w:noProof/>
        </w:rPr>
        <w:t>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69F1ED4" w14:textId="2DA8F546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16E9412" w14:textId="567503FA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Modelagem Funcional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_Toc49378739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4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A331CFB" w14:textId="5CE00834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Requisitos Não-Funcionais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6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65EB83A0" w14:textId="51E636A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3.4.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 xml:space="preserve">Protótipo – </w:t>
      </w:r>
      <w:r w:rsidRPr="1819307D">
        <w:rPr>
          <w:rFonts w:ascii="Arial" w:hAnsi="Arial" w:cs="Arial"/>
          <w:noProof/>
          <w:highlight w:val="yellow"/>
        </w:rPr>
        <w:t>FAZER POSTERIORMENTE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8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5908B" w14:textId="1C8B297F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Análise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_Toc49378742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1726E696" w14:textId="141ABD5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4.1.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Análise (Visão de Negócio)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_Toc49378743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9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A68C3E9" w14:textId="667C55D8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</w:t>
      </w:r>
      <w:r w:rsidR="00672C5F" w:rsidRPr="00D318B1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Projeto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_Toc49378744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30309D0F" w14:textId="1AAE320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5.1.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Arquitetura do Sistema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_Toc49378745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4061301" w14:textId="13D78602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5.2.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Classes de Projeto por Caso de Uso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_Toc49378746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10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813DCF1" w14:textId="694F6E6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5.3.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atividades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_Toc49378747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11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7D0FB947" w14:textId="6992EDE0" w:rsidR="00672C5F" w:rsidRPr="00D318B1" w:rsidRDefault="72A75FCD" w:rsidP="1819307D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5.4.</w:t>
      </w:r>
      <w:r w:rsidR="00672C5F" w:rsidRPr="00D318B1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1819307D">
        <w:rPr>
          <w:rFonts w:ascii="Arial" w:hAnsi="Arial" w:cs="Arial"/>
          <w:noProof/>
        </w:rPr>
        <w:t>Diagrama de estados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_Toc49378748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12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5F43CDAE" w14:textId="11945796" w:rsidR="00672C5F" w:rsidRPr="00D318B1" w:rsidRDefault="72A75FCD" w:rsidP="1819307D">
      <w:pPr>
        <w:pStyle w:val="Sumrio1"/>
        <w:spacing w:line="360" w:lineRule="auto"/>
        <w:rPr>
          <w:rFonts w:ascii="Arial" w:eastAsiaTheme="minorEastAsia" w:hAnsi="Arial" w:cs="Arial"/>
          <w:b w:val="0"/>
          <w:bCs w:val="0"/>
          <w: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_Toc49378749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473673D6" w14:textId="2A6FA521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6.1. Plano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_Toc49378750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p w14:paraId="0F06BA9A" w14:textId="43457658" w:rsidR="00672C5F" w:rsidRPr="00D318B1" w:rsidRDefault="72A75FCD" w:rsidP="1819307D">
      <w:pPr>
        <w:pStyle w:val="Sumrio2"/>
        <w:tabs>
          <w:tab w:val="right" w:leader="dot" w:pos="8829"/>
        </w:tabs>
        <w:spacing w:line="360" w:lineRule="auto"/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1819307D">
        <w:rPr>
          <w:rFonts w:ascii="Arial" w:hAnsi="Arial" w:cs="Arial"/>
          <w:noProof/>
        </w:rPr>
        <w:t>6.2. Roteiro de Testes</w:t>
      </w:r>
      <w:r w:rsidR="00672C5F" w:rsidRPr="00D318B1">
        <w:rPr>
          <w:rFonts w:ascii="Arial" w:hAnsi="Arial" w:cs="Arial"/>
          <w:noProof/>
        </w:rPr>
        <w:tab/>
      </w:r>
      <w:r w:rsidR="00672C5F" w:rsidRPr="00D318B1">
        <w:rPr>
          <w:rFonts w:ascii="Arial" w:hAnsi="Arial" w:cs="Arial"/>
          <w:noProof/>
        </w:rPr>
        <w:fldChar w:fldCharType="begin"/>
      </w:r>
      <w:r w:rsidR="00672C5F" w:rsidRPr="00D318B1">
        <w:rPr>
          <w:rFonts w:ascii="Arial" w:hAnsi="Arial" w:cs="Arial"/>
          <w:noProof/>
        </w:rPr>
        <w:instrText xml:space="preserve"> PAGEREF _Toc49378751 \h </w:instrText>
      </w:r>
      <w:r w:rsidR="00672C5F" w:rsidRPr="00D318B1">
        <w:rPr>
          <w:rFonts w:ascii="Arial" w:hAnsi="Arial" w:cs="Arial"/>
          <w:noProof/>
        </w:rPr>
      </w:r>
      <w:r w:rsidR="00672C5F" w:rsidRPr="00D318B1">
        <w:rPr>
          <w:rFonts w:ascii="Arial" w:hAnsi="Arial" w:cs="Arial"/>
          <w:noProof/>
        </w:rPr>
        <w:fldChar w:fldCharType="separate"/>
      </w:r>
      <w:r w:rsidRPr="1819307D">
        <w:rPr>
          <w:rFonts w:ascii="Arial" w:hAnsi="Arial" w:cs="Arial"/>
          <w:noProof/>
        </w:rPr>
        <w:t>13</w:t>
      </w:r>
      <w:r w:rsidR="00672C5F" w:rsidRPr="00D318B1">
        <w:rPr>
          <w:rFonts w:ascii="Arial" w:hAnsi="Arial" w:cs="Arial"/>
          <w:noProof/>
        </w:rPr>
        <w:fldChar w:fldCharType="end"/>
      </w:r>
    </w:p>
    <w:bookmarkEnd w:id="0"/>
    <w:bookmarkEnd w:id="1"/>
    <w:p w14:paraId="54200287" w14:textId="074393CD" w:rsidR="1819307D" w:rsidRDefault="004B0A1C" w:rsidP="004B0A1C">
      <w:pPr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52AFED" w14:textId="66773BF2" w:rsidR="004423A1" w:rsidRPr="00D318B1" w:rsidRDefault="1819307D" w:rsidP="004B0A1C">
      <w:pPr>
        <w:spacing w:line="360" w:lineRule="auto"/>
        <w:rPr>
          <w:rFonts w:ascii="Arial" w:hAnsi="Arial" w:cs="Arial"/>
          <w:b/>
          <w:bCs/>
        </w:rPr>
      </w:pPr>
      <w:r w:rsidRPr="1819307D">
        <w:rPr>
          <w:rFonts w:ascii="Arial" w:hAnsi="Arial" w:cs="Arial"/>
          <w:b/>
          <w:bCs/>
        </w:rPr>
        <w:lastRenderedPageBreak/>
        <w:fldChar w:fldCharType="end"/>
      </w:r>
    </w:p>
    <w:p w14:paraId="6B07FA39" w14:textId="77777777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2" w:name="_Toc49378737"/>
      <w:r w:rsidRPr="1819307D">
        <w:rPr>
          <w:rFonts w:cs="Arial"/>
        </w:rPr>
        <w:t>Requisitos do Sistema</w:t>
      </w:r>
      <w:r w:rsidR="25A6191B" w:rsidRPr="1819307D">
        <w:rPr>
          <w:rFonts w:cs="Arial"/>
        </w:rPr>
        <w:t xml:space="preserve"> de Software</w:t>
      </w:r>
      <w:bookmarkEnd w:id="2"/>
    </w:p>
    <w:p w14:paraId="6133F8B3" w14:textId="6AB8DC7A" w:rsidR="001D13CD" w:rsidRPr="00D318B1" w:rsidRDefault="76B289F5" w:rsidP="1819307D">
      <w:pPr>
        <w:pStyle w:val="P2"/>
        <w:spacing w:line="360" w:lineRule="auto"/>
        <w:ind w:left="0" w:firstLine="720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68086043"/>
      <w:bookmarkStart w:id="4" w:name="_Toc497727740"/>
      <w:bookmarkStart w:id="5" w:name="_Toc497728153"/>
      <w:bookmarkStart w:id="6" w:name="_Toc497896535"/>
      <w:bookmarkStart w:id="7" w:name="_Toc497896626"/>
      <w:bookmarkStart w:id="8" w:name="_Toc497896683"/>
      <w:bookmarkStart w:id="9" w:name="_Toc307155209"/>
      <w:r w:rsidRPr="7F09684B">
        <w:rPr>
          <w:rFonts w:ascii="Arial" w:hAnsi="Arial" w:cs="Arial"/>
          <w:color w:val="000000" w:themeColor="text1"/>
          <w:sz w:val="24"/>
          <w:szCs w:val="24"/>
        </w:rPr>
        <w:t>Este capítulo visa especificar os requisitos funcionais e não funcionais, juntamente com as regras de negócio, além de fornecer o protótipo das telas e o cronograma de atividades para o desenvolvimento de software</w:t>
      </w:r>
      <w:r w:rsidR="3BCD0810" w:rsidRPr="7F09684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C0CD18" w14:textId="02107A88" w:rsidR="15A9094A" w:rsidRDefault="15A9094A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0" w:name="_Toc49378738"/>
      <w:bookmarkEnd w:id="3"/>
      <w:bookmarkEnd w:id="4"/>
      <w:bookmarkEnd w:id="5"/>
      <w:bookmarkEnd w:id="6"/>
      <w:bookmarkEnd w:id="7"/>
      <w:bookmarkEnd w:id="8"/>
      <w:bookmarkEnd w:id="9"/>
      <w:r w:rsidRPr="7F09684B">
        <w:rPr>
          <w:rFonts w:cs="Arial"/>
        </w:rPr>
        <w:t>Requisitos Funcionais</w:t>
      </w:r>
      <w:bookmarkEnd w:id="10"/>
    </w:p>
    <w:p w14:paraId="783360E1" w14:textId="02338E54" w:rsidR="001D13CD" w:rsidRPr="00D318B1" w:rsidRDefault="15A9094A" w:rsidP="7F09684B">
      <w:pPr>
        <w:spacing w:line="360" w:lineRule="auto"/>
        <w:ind w:firstLine="708"/>
        <w:rPr>
          <w:rFonts w:ascii="Arial" w:hAnsi="Arial" w:cs="Arial"/>
          <w:color w:val="5B9BD5" w:themeColor="accent1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7A09F531" w:rsidRPr="7F09684B">
        <w:rPr>
          <w:rFonts w:ascii="Arial" w:hAnsi="Arial" w:cs="Arial"/>
          <w:sz w:val="24"/>
          <w:szCs w:val="24"/>
        </w:rPr>
        <w:t xml:space="preserve">serão </w:t>
      </w:r>
      <w:r w:rsidR="5E78E0E4" w:rsidRPr="7F09684B">
        <w:rPr>
          <w:rFonts w:ascii="Arial" w:hAnsi="Arial" w:cs="Arial"/>
          <w:sz w:val="24"/>
          <w:szCs w:val="24"/>
        </w:rPr>
        <w:t xml:space="preserve">descritos </w:t>
      </w:r>
      <w:r w:rsidRPr="7F09684B">
        <w:rPr>
          <w:rFonts w:ascii="Arial" w:hAnsi="Arial" w:cs="Arial"/>
          <w:sz w:val="24"/>
          <w:szCs w:val="24"/>
        </w:rPr>
        <w:t xml:space="preserve">os requisitos funcionais que especificam ações que </w:t>
      </w:r>
      <w:r w:rsidR="1A9B4887" w:rsidRPr="7F09684B">
        <w:rPr>
          <w:rFonts w:ascii="Arial" w:hAnsi="Arial" w:cs="Arial"/>
          <w:sz w:val="24"/>
          <w:szCs w:val="24"/>
        </w:rPr>
        <w:t xml:space="preserve">o </w:t>
      </w:r>
      <w:r w:rsidRPr="7F09684B">
        <w:rPr>
          <w:rFonts w:ascii="Arial" w:hAnsi="Arial" w:cs="Arial"/>
          <w:sz w:val="24"/>
          <w:szCs w:val="24"/>
        </w:rPr>
        <w:t>sistema deve ser</w:t>
      </w:r>
      <w:r w:rsidR="5E78E0E4" w:rsidRPr="7F09684B">
        <w:rPr>
          <w:rFonts w:ascii="Arial" w:hAnsi="Arial" w:cs="Arial"/>
          <w:sz w:val="24"/>
          <w:szCs w:val="24"/>
        </w:rPr>
        <w:t xml:space="preserve"> capaz de executar, ou seja, os objetivos </w:t>
      </w:r>
      <w:r w:rsidRPr="7F09684B">
        <w:rPr>
          <w:rFonts w:ascii="Arial" w:hAnsi="Arial" w:cs="Arial"/>
          <w:sz w:val="24"/>
          <w:szCs w:val="24"/>
        </w:rPr>
        <w:t>do sistema</w:t>
      </w:r>
      <w:r w:rsidR="5E78E0E4" w:rsidRPr="7F09684B">
        <w:rPr>
          <w:rFonts w:ascii="Arial" w:hAnsi="Arial" w:cs="Arial"/>
          <w:sz w:val="24"/>
          <w:szCs w:val="24"/>
        </w:rPr>
        <w:t>, incluindo prioridade e regras de negócio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66B66348" w14:textId="77777777" w:rsidR="001D13CD" w:rsidRPr="00D318B1" w:rsidRDefault="001D13CD" w:rsidP="00D318B1">
      <w:pPr>
        <w:spacing w:line="360" w:lineRule="auto"/>
        <w:ind w:left="708"/>
        <w:rPr>
          <w:rFonts w:ascii="Arial" w:hAnsi="Arial" w:cs="Arial"/>
          <w:color w:val="2E74B5" w:themeColor="accent1" w:themeShade="BF"/>
        </w:rPr>
      </w:pPr>
    </w:p>
    <w:p w14:paraId="57C549EF" w14:textId="510745E2" w:rsidR="001D13CD" w:rsidRPr="00D318B1" w:rsidRDefault="23CA508C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[RF001] – </w:t>
      </w:r>
      <w:r w:rsidR="76B289F5" w:rsidRPr="1819307D">
        <w:rPr>
          <w:rFonts w:ascii="Arial" w:hAnsi="Arial" w:cs="Arial"/>
          <w:b/>
          <w:bCs/>
          <w:sz w:val="24"/>
          <w:szCs w:val="24"/>
        </w:rPr>
        <w:t>Cadastrar usuário</w:t>
      </w:r>
    </w:p>
    <w:tbl>
      <w:tblPr>
        <w:tblW w:w="8435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0"/>
        <w:gridCol w:w="429"/>
        <w:gridCol w:w="1985"/>
        <w:gridCol w:w="425"/>
        <w:gridCol w:w="1381"/>
      </w:tblGrid>
      <w:tr w:rsidR="001D13CD" w:rsidRPr="00D318B1" w14:paraId="282F2932" w14:textId="77777777" w:rsidTr="1819307D">
        <w:tc>
          <w:tcPr>
            <w:tcW w:w="1800" w:type="dxa"/>
          </w:tcPr>
          <w:p w14:paraId="1A4A0EC9" w14:textId="77777777" w:rsidR="00DD08E1" w:rsidRPr="00D318B1" w:rsidRDefault="23CA508C" w:rsidP="00D318B1">
            <w:pPr>
              <w:spacing w:before="240" w:after="24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4438FB5F" w14:textId="2E37B0E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0" w:type="dxa"/>
          </w:tcPr>
          <w:p w14:paraId="60DF57F0" w14:textId="293BE57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9" w:type="dxa"/>
          </w:tcPr>
          <w:p w14:paraId="41DACC42" w14:textId="0A19CAE4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0209A790" w14:textId="1BF71816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2F4BADA" w14:textId="040E2F7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1" w:type="dxa"/>
          </w:tcPr>
          <w:p w14:paraId="0880DD3C" w14:textId="4459321A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0281A6DE" w14:textId="4C85C9DA" w:rsidR="00D318B1" w:rsidRPr="00D318B1" w:rsidRDefault="23CA508C" w:rsidP="1819307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76B289F5" w:rsidRPr="1819307D">
        <w:rPr>
          <w:rFonts w:ascii="Arial" w:hAnsi="Arial" w:cs="Arial"/>
          <w:sz w:val="24"/>
          <w:szCs w:val="24"/>
        </w:rPr>
        <w:t>Este requisito permite que o usuário crie uma conta para a utilização do sistema.</w:t>
      </w:r>
    </w:p>
    <w:p w14:paraId="6B74050B" w14:textId="77777777" w:rsidR="00DD08E1" w:rsidRPr="00D318B1" w:rsidRDefault="00DD08E1" w:rsidP="00D318B1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BA1A109" w14:textId="77777777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[RF002] – Realizar login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0"/>
        <w:gridCol w:w="435"/>
        <w:gridCol w:w="1984"/>
        <w:gridCol w:w="425"/>
        <w:gridCol w:w="1985"/>
        <w:gridCol w:w="425"/>
        <w:gridCol w:w="1384"/>
      </w:tblGrid>
      <w:tr w:rsidR="001D13CD" w:rsidRPr="00D318B1" w14:paraId="48125E08" w14:textId="77777777" w:rsidTr="1819307D">
        <w:tc>
          <w:tcPr>
            <w:tcW w:w="1800" w:type="dxa"/>
          </w:tcPr>
          <w:p w14:paraId="22ABA10D" w14:textId="79A02497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35" w:type="dxa"/>
          </w:tcPr>
          <w:p w14:paraId="2D4E2DD7" w14:textId="733DFA37" w:rsidR="001D13CD" w:rsidRPr="00D318B1" w:rsidRDefault="436ED886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B415AD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05469365" w14:textId="6BBB6B2D" w:rsidR="001D13CD" w:rsidRPr="00D318B1" w:rsidRDefault="2F0A45C5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F914063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26006BC" w14:textId="142A96E3" w:rsidR="001D13CD" w:rsidRPr="00D318B1" w:rsidRDefault="1CBBD218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8EF1C02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094F085F" w14:textId="1B19BF4E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faça o login em sua conta.</w:t>
      </w:r>
    </w:p>
    <w:p w14:paraId="63FDDEEA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550374F1" w14:textId="25C95B2F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[RF003] – Abrir</w:t>
      </w:r>
      <w:r w:rsidR="55D65E42" w:rsidRPr="1819307D">
        <w:rPr>
          <w:rFonts w:ascii="Arial" w:hAnsi="Arial" w:cs="Arial"/>
          <w:b/>
          <w:bCs/>
          <w:sz w:val="24"/>
          <w:szCs w:val="24"/>
        </w:rPr>
        <w:t xml:space="preserve">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  <w:r w:rsidRPr="1819307D">
        <w:rPr>
          <w:rFonts w:ascii="Arial" w:hAnsi="Arial" w:cs="Arial"/>
          <w:sz w:val="24"/>
          <w:szCs w:val="24"/>
        </w:rPr>
        <w:t> 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0"/>
        <w:gridCol w:w="430"/>
        <w:gridCol w:w="1384"/>
      </w:tblGrid>
      <w:tr w:rsidR="001D13CD" w:rsidRPr="00D318B1" w14:paraId="7A3B6705" w14:textId="77777777" w:rsidTr="1819307D">
        <w:trPr>
          <w:trHeight w:val="300"/>
        </w:trPr>
        <w:tc>
          <w:tcPr>
            <w:tcW w:w="1809" w:type="dxa"/>
          </w:tcPr>
          <w:p w14:paraId="00AA26B5" w14:textId="58AE0D2A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1A885BF" w14:textId="2A47C00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5B627C81" w14:textId="5BC0B4E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46D4E949" w14:textId="4A9DD2D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0" w:type="dxa"/>
          </w:tcPr>
          <w:p w14:paraId="64CB40AE" w14:textId="6F5C6A22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30" w:type="dxa"/>
          </w:tcPr>
          <w:p w14:paraId="64E8EA34" w14:textId="735EF06C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6118065" w14:textId="5A114F7B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0B4A16C" w14:textId="45CCC99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abra uma denúncia pública.</w:t>
      </w:r>
    </w:p>
    <w:p w14:paraId="7023B864" w14:textId="77777777" w:rsidR="001D13CD" w:rsidRPr="00D318B1" w:rsidRDefault="001D13CD" w:rsidP="00D318B1">
      <w:pPr>
        <w:spacing w:line="360" w:lineRule="auto"/>
        <w:ind w:left="705"/>
        <w:textAlignment w:val="baseline"/>
        <w:rPr>
          <w:rFonts w:ascii="Arial" w:hAnsi="Arial" w:cs="Arial"/>
          <w:sz w:val="24"/>
          <w:szCs w:val="24"/>
        </w:rPr>
      </w:pPr>
    </w:p>
    <w:p w14:paraId="203AD72B" w14:textId="7A113904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[RF004] – Visualizar feed de denúncias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79122673" w14:textId="77777777" w:rsidTr="1819307D">
        <w:tc>
          <w:tcPr>
            <w:tcW w:w="1809" w:type="dxa"/>
          </w:tcPr>
          <w:p w14:paraId="0C5D609F" w14:textId="4D69A895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62BA5DE1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3A95ABE8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72D986A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C9C1E5E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6726628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772FB15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B1CF502" w14:textId="55DB6EE3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o usuário veja as</w:t>
      </w:r>
      <w:r w:rsidR="5EA68AAC" w:rsidRPr="7F09684B">
        <w:rPr>
          <w:rFonts w:ascii="Arial" w:hAnsi="Arial" w:cs="Arial"/>
          <w:sz w:val="24"/>
          <w:szCs w:val="24"/>
        </w:rPr>
        <w:t xml:space="preserve"> informações principais das </w:t>
      </w:r>
      <w:r w:rsidR="7F541813" w:rsidRPr="7F09684B">
        <w:rPr>
          <w:rFonts w:ascii="Arial" w:hAnsi="Arial" w:cs="Arial"/>
          <w:sz w:val="24"/>
          <w:szCs w:val="24"/>
        </w:rPr>
        <w:t>den</w:t>
      </w:r>
      <w:r w:rsidR="350C6DBE" w:rsidRPr="7F09684B">
        <w:rPr>
          <w:rFonts w:ascii="Arial" w:hAnsi="Arial" w:cs="Arial"/>
          <w:sz w:val="24"/>
          <w:szCs w:val="24"/>
        </w:rPr>
        <w:t>ú</w:t>
      </w:r>
      <w:r w:rsidR="7F541813" w:rsidRPr="7F09684B">
        <w:rPr>
          <w:rFonts w:ascii="Arial" w:hAnsi="Arial" w:cs="Arial"/>
          <w:sz w:val="24"/>
          <w:szCs w:val="24"/>
        </w:rPr>
        <w:t>ncias</w:t>
      </w:r>
      <w:r w:rsidR="5EA68AAC" w:rsidRPr="7F09684B">
        <w:rPr>
          <w:rFonts w:ascii="Arial" w:hAnsi="Arial" w:cs="Arial"/>
          <w:sz w:val="24"/>
          <w:szCs w:val="24"/>
        </w:rPr>
        <w:t xml:space="preserve"> em um feed</w:t>
      </w:r>
      <w:r w:rsidR="2BD4A719" w:rsidRPr="7F09684B">
        <w:rPr>
          <w:rFonts w:ascii="Arial" w:hAnsi="Arial" w:cs="Arial"/>
          <w:sz w:val="24"/>
          <w:szCs w:val="24"/>
        </w:rPr>
        <w:t>.</w:t>
      </w:r>
    </w:p>
    <w:p w14:paraId="2EA67931" w14:textId="7F9A7120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2B0FA3F6" w14:textId="5013277D" w:rsidR="16E4D97A" w:rsidRDefault="16E4D97A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[RF005] – Visualizar detalhes d</w:t>
      </w:r>
      <w:r w:rsidR="05386292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38756B7D" w14:textId="77777777" w:rsidTr="1819307D">
        <w:trPr>
          <w:trHeight w:val="300"/>
        </w:trPr>
        <w:tc>
          <w:tcPr>
            <w:tcW w:w="1809" w:type="dxa"/>
          </w:tcPr>
          <w:p w14:paraId="405CAB08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E738D98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1525CF97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06B05AD4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657D9C81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19D9E4C5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23F0D96C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594D99E3" w14:textId="78573E8B" w:rsidR="16E4D97A" w:rsidRDefault="16E4D97A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visualize</w:t>
      </w:r>
      <w:r w:rsidR="6D2FC1E7" w:rsidRPr="1819307D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todos </w:t>
      </w:r>
      <w:r w:rsidR="0468A018" w:rsidRPr="1819307D">
        <w:rPr>
          <w:rFonts w:ascii="Arial" w:hAnsi="Arial" w:cs="Arial"/>
          <w:sz w:val="24"/>
          <w:szCs w:val="24"/>
        </w:rPr>
        <w:t xml:space="preserve">os </w:t>
      </w:r>
      <w:r w:rsidRPr="1819307D">
        <w:rPr>
          <w:rFonts w:ascii="Arial" w:hAnsi="Arial" w:cs="Arial"/>
          <w:sz w:val="24"/>
          <w:szCs w:val="24"/>
        </w:rPr>
        <w:t>dados de uma denúncia</w:t>
      </w:r>
      <w:r w:rsidR="005617A4">
        <w:rPr>
          <w:rFonts w:ascii="Arial" w:hAnsi="Arial" w:cs="Arial"/>
          <w:sz w:val="24"/>
          <w:szCs w:val="24"/>
        </w:rPr>
        <w:t>.</w:t>
      </w:r>
    </w:p>
    <w:p w14:paraId="6FD72C08" w14:textId="36EC9A3C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064078D" w14:textId="0F861D30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[RF006] – Curtir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72CD9EAB" w14:textId="77777777" w:rsidTr="1819307D">
        <w:trPr>
          <w:trHeight w:val="300"/>
        </w:trPr>
        <w:tc>
          <w:tcPr>
            <w:tcW w:w="1809" w:type="dxa"/>
          </w:tcPr>
          <w:p w14:paraId="5B2331C6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2BD04377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71F4869C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6AF55E2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038A8F4B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6E57FB2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046E152E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377D9ADD" w14:textId="69A20B43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</w:t>
      </w:r>
      <w:r w:rsidR="1BDB4BAC" w:rsidRPr="1819307D">
        <w:rPr>
          <w:rFonts w:ascii="Arial" w:hAnsi="Arial" w:cs="Arial"/>
          <w:sz w:val="24"/>
          <w:szCs w:val="24"/>
        </w:rPr>
        <w:t xml:space="preserve"> adicione ou remova uma curtida em </w:t>
      </w:r>
      <w:r w:rsidRPr="1819307D">
        <w:rPr>
          <w:rFonts w:ascii="Arial" w:hAnsi="Arial" w:cs="Arial"/>
          <w:sz w:val="24"/>
          <w:szCs w:val="24"/>
        </w:rPr>
        <w:t>qualquer denúncia.</w:t>
      </w:r>
    </w:p>
    <w:p w14:paraId="46C09C69" w14:textId="591FE723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552D5D2D" w14:textId="50B72999" w:rsidR="66C92B83" w:rsidRDefault="66C92B8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[RF007] – Comentar uma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1819307D" w14:paraId="14209843" w14:textId="77777777" w:rsidTr="1819307D">
        <w:trPr>
          <w:trHeight w:val="300"/>
        </w:trPr>
        <w:tc>
          <w:tcPr>
            <w:tcW w:w="1809" w:type="dxa"/>
          </w:tcPr>
          <w:p w14:paraId="6620FA51" w14:textId="4D69A895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7B7DA594" w14:textId="0DF4FCC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A2C1B21" w14:textId="5EF6AFB1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383B1F3C" w14:textId="2F96E01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4A83C7D" w14:textId="63493F4F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7FB4C70" w14:textId="6ADE483A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1A23B194" w14:textId="01B2FCA8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2C927B4E" w14:textId="7749AD6B" w:rsidR="7C8960C9" w:rsidRDefault="7C8960C9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adicione ou remova um comentário em qualquer denúncia.</w:t>
      </w:r>
    </w:p>
    <w:p w14:paraId="31C5B9C7" w14:textId="63A81D9D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7471FC0F" w14:textId="347D38CF" w:rsidR="0FF6B063" w:rsidRDefault="0FF6B06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31411253" w:rsidRPr="1819307D">
        <w:rPr>
          <w:rFonts w:ascii="Arial" w:hAnsi="Arial" w:cs="Arial"/>
          <w:b/>
          <w:bCs/>
          <w:sz w:val="24"/>
          <w:szCs w:val="24"/>
        </w:rPr>
        <w:t>8</w:t>
      </w:r>
      <w:r w:rsidRPr="1819307D">
        <w:rPr>
          <w:rFonts w:ascii="Arial" w:hAnsi="Arial" w:cs="Arial"/>
          <w:b/>
          <w:bCs/>
          <w:sz w:val="24"/>
          <w:szCs w:val="24"/>
        </w:rPr>
        <w:t>] – Alterar status d</w:t>
      </w:r>
      <w:r w:rsidR="1D62E8BC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102CA13D" w14:textId="77777777" w:rsidTr="1819307D">
        <w:trPr>
          <w:trHeight w:val="300"/>
        </w:trPr>
        <w:tc>
          <w:tcPr>
            <w:tcW w:w="1809" w:type="dxa"/>
          </w:tcPr>
          <w:p w14:paraId="74D1DAE3" w14:textId="63E70D69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7780A1" w14:textId="0285DEA2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A6C27F5" w14:textId="7B810A09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113065CF" w14:textId="1D88DDC1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3EA9567E" w14:textId="2AFAAF9D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7AA83507" w14:textId="72FD0726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5758C2ED" w14:textId="5A078C93" w:rsidR="1819307D" w:rsidRDefault="1819307D" w:rsidP="1819307D">
            <w:pPr>
              <w:spacing w:before="240" w:after="240" w:line="360" w:lineRule="auto"/>
              <w:ind w:left="-108" w:right="-20"/>
              <w:rPr>
                <w:rFonts w:ascii="Arial" w:eastAsia="Arial" w:hAnsi="Arial" w:cs="Arial"/>
                <w:sz w:val="24"/>
                <w:szCs w:val="24"/>
              </w:rPr>
            </w:pPr>
            <w:r w:rsidRPr="1819307D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1692D643" w14:textId="56F77F84" w:rsidR="0FF6B063" w:rsidRDefault="0FF6B063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</w:t>
      </w:r>
      <w:r w:rsidRPr="7F09684B">
        <w:rPr>
          <w:rFonts w:ascii="Arial" w:hAnsi="Arial" w:cs="Arial"/>
          <w:sz w:val="24"/>
          <w:szCs w:val="24"/>
        </w:rPr>
        <w:t>: Este requisito permite que um usuário altere o status de uma denúncia</w:t>
      </w:r>
      <w:r w:rsidR="5C2DC098" w:rsidRPr="7F09684B">
        <w:rPr>
          <w:rFonts w:ascii="Arial" w:hAnsi="Arial" w:cs="Arial"/>
          <w:sz w:val="24"/>
          <w:szCs w:val="24"/>
        </w:rPr>
        <w:t>.</w:t>
      </w:r>
    </w:p>
    <w:p w14:paraId="44442374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1DA7000F" w14:textId="473D32E6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[RF00</w:t>
      </w:r>
      <w:r w:rsidR="75575A4A" w:rsidRPr="1819307D">
        <w:rPr>
          <w:rFonts w:ascii="Arial" w:hAnsi="Arial" w:cs="Arial"/>
          <w:b/>
          <w:bCs/>
          <w:sz w:val="24"/>
          <w:szCs w:val="24"/>
        </w:rPr>
        <w:t>9</w:t>
      </w:r>
      <w:r w:rsidRPr="1819307D">
        <w:rPr>
          <w:rFonts w:ascii="Arial" w:hAnsi="Arial" w:cs="Arial"/>
          <w:b/>
          <w:bCs/>
          <w:sz w:val="24"/>
          <w:szCs w:val="24"/>
        </w:rPr>
        <w:t>] – Alterar informações d</w:t>
      </w:r>
      <w:r w:rsidR="226E038B" w:rsidRPr="1819307D">
        <w:rPr>
          <w:rFonts w:ascii="Arial" w:hAnsi="Arial" w:cs="Arial"/>
          <w:b/>
          <w:bCs/>
          <w:sz w:val="24"/>
          <w:szCs w:val="24"/>
        </w:rPr>
        <w:t>e uma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0"/>
        <w:gridCol w:w="1990"/>
        <w:gridCol w:w="425"/>
        <w:gridCol w:w="1384"/>
      </w:tblGrid>
      <w:tr w:rsidR="001D13CD" w:rsidRPr="00D318B1" w14:paraId="0576D684" w14:textId="77777777" w:rsidTr="1819307D">
        <w:tc>
          <w:tcPr>
            <w:tcW w:w="1809" w:type="dxa"/>
          </w:tcPr>
          <w:p w14:paraId="2AB9FFD0" w14:textId="3EA49299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3C97A987" w14:textId="0BF2B3C6" w:rsidR="001D13CD" w:rsidRPr="00D318B1" w:rsidRDefault="3C164B97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214F672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0" w:type="dxa"/>
          </w:tcPr>
          <w:p w14:paraId="7E35051A" w14:textId="04DA02F1" w:rsidR="001D13CD" w:rsidRPr="00D318B1" w:rsidRDefault="7065609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90" w:type="dxa"/>
          </w:tcPr>
          <w:p w14:paraId="5311B0A7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68B2DA65" w14:textId="7636CDBC" w:rsidR="001D13CD" w:rsidRPr="00D318B1" w:rsidRDefault="2FCE88D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30714BD4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AC55FD2" w14:textId="27C18425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>: Este requisito permite que o usuário altere os dados de uma denúncia feita anteriormente.</w:t>
      </w:r>
    </w:p>
    <w:p w14:paraId="326B3846" w14:textId="77777777" w:rsidR="00D318B1" w:rsidRPr="00D318B1" w:rsidRDefault="00D318B1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2EF48847" w14:textId="3DD3ED58" w:rsidR="001D13CD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208DD391" w:rsidRPr="1819307D">
        <w:rPr>
          <w:rFonts w:ascii="Arial" w:hAnsi="Arial" w:cs="Arial"/>
          <w:b/>
          <w:bCs/>
          <w:sz w:val="24"/>
          <w:szCs w:val="24"/>
        </w:rPr>
        <w:t>10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 xml:space="preserve">Deletar </w:t>
      </w:r>
      <w:r w:rsidR="5EF86420" w:rsidRPr="1819307D">
        <w:rPr>
          <w:rFonts w:ascii="Arial" w:hAnsi="Arial" w:cs="Arial"/>
          <w:b/>
          <w:bCs/>
          <w:sz w:val="24"/>
          <w:szCs w:val="24"/>
        </w:rPr>
        <w:t xml:space="preserve">uma </w:t>
      </w:r>
      <w:r w:rsidR="51AB6822" w:rsidRPr="1819307D">
        <w:rPr>
          <w:rFonts w:ascii="Arial" w:hAnsi="Arial" w:cs="Arial"/>
          <w:b/>
          <w:bCs/>
          <w:sz w:val="24"/>
          <w:szCs w:val="24"/>
        </w:rPr>
        <w:t>denúncia</w:t>
      </w:r>
    </w:p>
    <w:tbl>
      <w:tblPr>
        <w:tblW w:w="8438" w:type="dxa"/>
        <w:tblInd w:w="70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1D13CD" w:rsidRPr="00D318B1" w14:paraId="3A146033" w14:textId="77777777" w:rsidTr="1819307D">
        <w:tc>
          <w:tcPr>
            <w:tcW w:w="1809" w:type="dxa"/>
          </w:tcPr>
          <w:p w14:paraId="761CCD6D" w14:textId="61FFCEB4" w:rsidR="001D13CD" w:rsidRPr="00D318B1" w:rsidRDefault="76B289F5" w:rsidP="00D318B1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A01D34C" w14:textId="62F78546" w:rsidR="001D13CD" w:rsidRPr="00D318B1" w:rsidRDefault="78A2208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313D876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6B63F624" w14:textId="7DF72FCD" w:rsidR="001D13CD" w:rsidRPr="00D318B1" w:rsidRDefault="2F395AD1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4E6A3A8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4F21697A" w14:textId="126607F8" w:rsidR="001D13CD" w:rsidRPr="00D318B1" w:rsidRDefault="412420C3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384" w:type="dxa"/>
          </w:tcPr>
          <w:p w14:paraId="4FD85A7D" w14:textId="77777777" w:rsidR="001D13CD" w:rsidRPr="00D318B1" w:rsidRDefault="76B289F5" w:rsidP="00D318B1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6F5083C1" w14:textId="5C4BE7AD" w:rsidR="00D318B1" w:rsidRPr="00D318B1" w:rsidRDefault="76B289F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="51AB6822" w:rsidRPr="1819307D">
        <w:rPr>
          <w:rFonts w:ascii="Arial" w:hAnsi="Arial" w:cs="Arial"/>
          <w:sz w:val="24"/>
          <w:szCs w:val="24"/>
        </w:rPr>
        <w:t xml:space="preserve">Este requisito permite que o usuário </w:t>
      </w:r>
      <w:r w:rsidR="1ACBC43B" w:rsidRPr="1819307D">
        <w:rPr>
          <w:rFonts w:ascii="Arial" w:hAnsi="Arial" w:cs="Arial"/>
          <w:sz w:val="24"/>
          <w:szCs w:val="24"/>
        </w:rPr>
        <w:t xml:space="preserve">delete </w:t>
      </w:r>
      <w:r w:rsidR="51AB6822" w:rsidRPr="1819307D">
        <w:rPr>
          <w:rFonts w:ascii="Arial" w:hAnsi="Arial" w:cs="Arial"/>
          <w:sz w:val="24"/>
          <w:szCs w:val="24"/>
        </w:rPr>
        <w:t>uma denúncia feita anteriormente</w:t>
      </w:r>
      <w:r w:rsidR="37938EC5" w:rsidRPr="1819307D">
        <w:rPr>
          <w:rFonts w:ascii="Arial" w:hAnsi="Arial" w:cs="Arial"/>
          <w:sz w:val="24"/>
          <w:szCs w:val="24"/>
        </w:rPr>
        <w:t>.</w:t>
      </w:r>
    </w:p>
    <w:p w14:paraId="683092FC" w14:textId="237ABCE8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5849D2C6" w14:textId="003E204E" w:rsidR="596CC315" w:rsidRDefault="596CC31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</w:t>
      </w:r>
      <w:r w:rsidR="15284763" w:rsidRPr="1819307D">
        <w:rPr>
          <w:rFonts w:ascii="Arial" w:hAnsi="Arial" w:cs="Arial"/>
          <w:b/>
          <w:bCs/>
          <w:sz w:val="24"/>
          <w:szCs w:val="24"/>
        </w:rPr>
        <w:t>1</w:t>
      </w:r>
      <w:r w:rsidR="7C5B1D76" w:rsidRPr="1819307D">
        <w:rPr>
          <w:rFonts w:ascii="Arial" w:hAnsi="Arial" w:cs="Arial"/>
          <w:b/>
          <w:bCs/>
          <w:sz w:val="24"/>
          <w:szCs w:val="24"/>
        </w:rPr>
        <w:t>1</w:t>
      </w:r>
      <w:r w:rsidRPr="1819307D">
        <w:rPr>
          <w:rFonts w:ascii="Arial" w:hAnsi="Arial" w:cs="Arial"/>
          <w:b/>
          <w:bCs/>
          <w:sz w:val="24"/>
          <w:szCs w:val="24"/>
        </w:rPr>
        <w:t>] – Ver relatório</w:t>
      </w:r>
      <w:r w:rsidR="1D980F75" w:rsidRPr="1819307D">
        <w:rPr>
          <w:rFonts w:ascii="Arial" w:hAnsi="Arial" w:cs="Arial"/>
          <w:b/>
          <w:bCs/>
          <w:sz w:val="24"/>
          <w:szCs w:val="24"/>
        </w:rPr>
        <w:t xml:space="preserve"> de denúncias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1819307D" w14:paraId="08F5E032" w14:textId="77777777" w:rsidTr="1819307D">
        <w:trPr>
          <w:trHeight w:val="300"/>
        </w:trPr>
        <w:tc>
          <w:tcPr>
            <w:tcW w:w="1809" w:type="dxa"/>
          </w:tcPr>
          <w:p w14:paraId="635E7017" w14:textId="6A43769E" w:rsidR="1819307D" w:rsidRDefault="1819307D" w:rsidP="1819307D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4BA3378D" w14:textId="287D0DB8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53AA6862" w14:textId="2357C6FB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2E6483BD" w14:textId="36A06970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1EC1EDDE" w14:textId="42AABF72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3C936824" w14:textId="712F6C13" w:rsidR="1819307D" w:rsidRDefault="1819307D" w:rsidP="1819307D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1F330E60" w14:textId="207AC0E6" w:rsidR="1819307D" w:rsidRDefault="1819307D" w:rsidP="1819307D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2063A783" w14:textId="5722B0CF" w:rsidR="596CC315" w:rsidRDefault="596CC315" w:rsidP="1819307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>Este requisito permite que o usuário visualize um relatório de denúncias, contendo informações sobre quantidade de denúncias separadas por tipo e região.</w:t>
      </w:r>
    </w:p>
    <w:p w14:paraId="62F1DE19" w14:textId="33712B5F" w:rsidR="1819307D" w:rsidRDefault="1819307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925DFC" w14:textId="18051E48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[RF01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1819307D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Pontuação de usuário</w:t>
      </w:r>
    </w:p>
    <w:tbl>
      <w:tblPr>
        <w:tblW w:w="0" w:type="auto"/>
        <w:tblInd w:w="705" w:type="dxa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4"/>
      </w:tblGrid>
      <w:tr w:rsidR="00DE20CD" w14:paraId="67C3C6C7" w14:textId="77777777" w:rsidTr="003C1777">
        <w:trPr>
          <w:trHeight w:val="300"/>
        </w:trPr>
        <w:tc>
          <w:tcPr>
            <w:tcW w:w="1809" w:type="dxa"/>
          </w:tcPr>
          <w:p w14:paraId="4B2C6D34" w14:textId="77777777" w:rsidR="00DE20CD" w:rsidRDefault="00DE20CD" w:rsidP="003C1777">
            <w:pPr>
              <w:spacing w:before="240" w:after="240" w:line="360" w:lineRule="auto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  <w:r w:rsidRPr="181930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6" w:type="dxa"/>
          </w:tcPr>
          <w:p w14:paraId="026649DF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4" w:type="dxa"/>
          </w:tcPr>
          <w:p w14:paraId="292CABA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425" w:type="dxa"/>
          </w:tcPr>
          <w:p w14:paraId="31C215FD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¨</w:t>
            </w:r>
          </w:p>
        </w:tc>
        <w:tc>
          <w:tcPr>
            <w:tcW w:w="1985" w:type="dxa"/>
          </w:tcPr>
          <w:p w14:paraId="7DD2601A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425" w:type="dxa"/>
          </w:tcPr>
          <w:p w14:paraId="0ABDB372" w14:textId="77777777" w:rsidR="00DE20CD" w:rsidRDefault="00DE20CD" w:rsidP="003C1777">
            <w:pPr>
              <w:spacing w:before="240" w:after="240" w:line="360" w:lineRule="auto"/>
              <w:ind w:left="-20" w:right="-20"/>
              <w:jc w:val="right"/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</w:pPr>
            <w:r w:rsidRPr="1819307D">
              <w:rPr>
                <w:rFonts w:ascii="Wingdings" w:eastAsia="Wingdings" w:hAnsi="Wingdings" w:cs="Wingdings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1384" w:type="dxa"/>
          </w:tcPr>
          <w:p w14:paraId="2A99C268" w14:textId="77777777" w:rsidR="00DE20CD" w:rsidRDefault="00DE20CD" w:rsidP="003C1777">
            <w:pPr>
              <w:spacing w:before="240" w:after="240" w:line="360" w:lineRule="auto"/>
              <w:ind w:left="-108"/>
              <w:rPr>
                <w:rFonts w:ascii="Arial" w:hAnsi="Arial" w:cs="Arial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14:paraId="5CADA692" w14:textId="245832F3" w:rsidR="00DE20CD" w:rsidRDefault="00DE20CD" w:rsidP="00DE20CD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</w:t>
      </w:r>
      <w:r w:rsidRPr="1819307D">
        <w:rPr>
          <w:rFonts w:ascii="Arial" w:hAnsi="Arial" w:cs="Arial"/>
          <w:sz w:val="24"/>
          <w:szCs w:val="24"/>
        </w:rPr>
        <w:t xml:space="preserve">: </w:t>
      </w:r>
      <w:r w:rsidRPr="1819307D">
        <w:rPr>
          <w:rFonts w:ascii="Arial" w:eastAsia="Arial" w:hAnsi="Arial" w:cs="Arial"/>
          <w:sz w:val="24"/>
          <w:szCs w:val="24"/>
        </w:rPr>
        <w:t xml:space="preserve">Este requisito permite que o </w:t>
      </w:r>
      <w:r>
        <w:rPr>
          <w:rFonts w:ascii="Arial" w:eastAsia="Arial" w:hAnsi="Arial" w:cs="Arial"/>
          <w:sz w:val="24"/>
          <w:szCs w:val="24"/>
        </w:rPr>
        <w:t>usuário tenha uma pontuação dentro do sistema.</w:t>
      </w:r>
    </w:p>
    <w:p w14:paraId="4124A31D" w14:textId="77777777" w:rsidR="00DE20CD" w:rsidRDefault="00DE20CD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1B6ADE" w14:textId="2A21A7D6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5198253A" w14:textId="77777777" w:rsidR="00232DFC" w:rsidRPr="00D318B1" w:rsidRDefault="00232DFC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</w:p>
    <w:p w14:paraId="3E612782" w14:textId="203C38A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[RN001] – </w:t>
      </w:r>
      <w:r w:rsidRPr="1819307D">
        <w:rPr>
          <w:rFonts w:ascii="Arial" w:hAnsi="Arial" w:cs="Arial"/>
          <w:b/>
          <w:bCs/>
          <w:sz w:val="24"/>
          <w:szCs w:val="24"/>
        </w:rPr>
        <w:t>Ações do usuário</w:t>
      </w:r>
    </w:p>
    <w:p w14:paraId="22F76BB5" w14:textId="32AC7F8A" w:rsidR="00232DFC" w:rsidRPr="00D318B1" w:rsidRDefault="1F96A7C5" w:rsidP="1819307D">
      <w:pPr>
        <w:spacing w:line="360" w:lineRule="auto"/>
        <w:textAlignment w:val="baseline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O usuário</w:t>
      </w:r>
      <w:r w:rsidR="2ACFF5A8" w:rsidRPr="1819307D">
        <w:rPr>
          <w:rFonts w:ascii="Arial" w:hAnsi="Arial" w:cs="Arial"/>
          <w:sz w:val="24"/>
          <w:szCs w:val="24"/>
        </w:rPr>
        <w:t xml:space="preserve"> pode visualiza</w:t>
      </w:r>
      <w:r w:rsidR="2D862B45" w:rsidRPr="1819307D">
        <w:rPr>
          <w:rFonts w:ascii="Arial" w:hAnsi="Arial" w:cs="Arial"/>
          <w:sz w:val="24"/>
          <w:szCs w:val="24"/>
        </w:rPr>
        <w:t>r</w:t>
      </w:r>
      <w:r w:rsidR="2ACFF5A8" w:rsidRPr="1819307D">
        <w:rPr>
          <w:rFonts w:ascii="Arial" w:hAnsi="Arial" w:cs="Arial"/>
          <w:sz w:val="24"/>
          <w:szCs w:val="24"/>
        </w:rPr>
        <w:t xml:space="preserve"> o feed e os detalhes de denúncias</w:t>
      </w:r>
      <w:r w:rsidR="359ED8DD" w:rsidRPr="1819307D">
        <w:rPr>
          <w:rFonts w:ascii="Arial" w:hAnsi="Arial" w:cs="Arial"/>
          <w:sz w:val="24"/>
          <w:szCs w:val="24"/>
        </w:rPr>
        <w:t xml:space="preserve"> sem estar logado</w:t>
      </w:r>
      <w:r w:rsidR="2ACFF5A8" w:rsidRPr="1819307D">
        <w:rPr>
          <w:rFonts w:ascii="Arial" w:hAnsi="Arial" w:cs="Arial"/>
          <w:sz w:val="24"/>
          <w:szCs w:val="24"/>
        </w:rPr>
        <w:t>,</w:t>
      </w:r>
      <w:r w:rsidR="0DD9D1C4" w:rsidRPr="1819307D">
        <w:rPr>
          <w:rFonts w:ascii="Arial" w:hAnsi="Arial" w:cs="Arial"/>
          <w:sz w:val="24"/>
          <w:szCs w:val="24"/>
        </w:rPr>
        <w:t xml:space="preserve"> </w:t>
      </w:r>
      <w:r w:rsidR="61E146BF" w:rsidRPr="1819307D">
        <w:rPr>
          <w:rFonts w:ascii="Arial" w:hAnsi="Arial" w:cs="Arial"/>
          <w:sz w:val="24"/>
          <w:szCs w:val="24"/>
        </w:rPr>
        <w:t>mas</w:t>
      </w:r>
      <w:r w:rsidR="2ACFF5A8" w:rsidRPr="1819307D">
        <w:rPr>
          <w:rFonts w:ascii="Arial" w:hAnsi="Arial" w:cs="Arial"/>
          <w:sz w:val="24"/>
          <w:szCs w:val="24"/>
        </w:rPr>
        <w:t xml:space="preserve"> para realizar os demais casos de uso, o </w:t>
      </w:r>
      <w:r w:rsidR="78740B1C" w:rsidRPr="1819307D">
        <w:rPr>
          <w:rFonts w:ascii="Arial" w:hAnsi="Arial" w:cs="Arial"/>
          <w:sz w:val="24"/>
          <w:szCs w:val="24"/>
        </w:rPr>
        <w:t>usuário deve e</w:t>
      </w:r>
      <w:r w:rsidR="605F1794" w:rsidRPr="1819307D">
        <w:rPr>
          <w:rFonts w:ascii="Arial" w:hAnsi="Arial" w:cs="Arial"/>
          <w:sz w:val="24"/>
          <w:szCs w:val="24"/>
        </w:rPr>
        <w:t>star logado</w:t>
      </w:r>
      <w:r w:rsidR="78740B1C" w:rsidRPr="1819307D">
        <w:rPr>
          <w:rFonts w:ascii="Arial" w:hAnsi="Arial" w:cs="Arial"/>
          <w:sz w:val="24"/>
          <w:szCs w:val="24"/>
        </w:rPr>
        <w:t>.</w:t>
      </w:r>
    </w:p>
    <w:p w14:paraId="4B6E297D" w14:textId="337B1998" w:rsidR="1819307D" w:rsidRDefault="1819307D" w:rsidP="1819307D">
      <w:pPr>
        <w:spacing w:line="360" w:lineRule="auto"/>
        <w:rPr>
          <w:rFonts w:ascii="Arial" w:hAnsi="Arial" w:cs="Arial"/>
          <w:sz w:val="24"/>
          <w:szCs w:val="24"/>
        </w:rPr>
      </w:pPr>
    </w:p>
    <w:p w14:paraId="48918689" w14:textId="0E81EEE1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[RN002] – </w:t>
      </w:r>
      <w:r w:rsidRPr="1819307D">
        <w:rPr>
          <w:rFonts w:ascii="Arial" w:hAnsi="Arial" w:cs="Arial"/>
          <w:b/>
          <w:bCs/>
          <w:sz w:val="24"/>
          <w:szCs w:val="24"/>
        </w:rPr>
        <w:t>Cadastro</w:t>
      </w:r>
    </w:p>
    <w:p w14:paraId="4479F44E" w14:textId="7A851A9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realize o cadastro ele deve ter preenchido todos os seguintes campos corretamente: Nome</w:t>
      </w:r>
      <w:r w:rsidR="10900761" w:rsidRPr="7F09684B">
        <w:rPr>
          <w:rFonts w:ascii="Arial" w:hAnsi="Arial" w:cs="Arial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completo; E-mail; Senha</w:t>
      </w:r>
      <w:r w:rsidR="575084AD" w:rsidRPr="7F09684B">
        <w:rPr>
          <w:rFonts w:ascii="Arial" w:hAnsi="Arial" w:cs="Arial"/>
          <w:sz w:val="24"/>
          <w:szCs w:val="24"/>
        </w:rPr>
        <w:t>; Telefone; Sexo; Endereço; CEP;</w:t>
      </w:r>
      <w:r w:rsidR="313D94C8" w:rsidRPr="7F09684B">
        <w:rPr>
          <w:rFonts w:ascii="Arial" w:hAnsi="Arial" w:cs="Arial"/>
          <w:sz w:val="24"/>
          <w:szCs w:val="24"/>
        </w:rPr>
        <w:t xml:space="preserve"> e</w:t>
      </w:r>
      <w:r w:rsidR="575084AD" w:rsidRPr="7F09684B">
        <w:rPr>
          <w:rFonts w:ascii="Arial" w:hAnsi="Arial" w:cs="Arial"/>
          <w:sz w:val="24"/>
          <w:szCs w:val="24"/>
        </w:rPr>
        <w:t xml:space="preserve"> </w:t>
      </w:r>
      <w:r w:rsidR="7CB49F79" w:rsidRPr="7F09684B">
        <w:rPr>
          <w:rFonts w:ascii="Arial" w:hAnsi="Arial" w:cs="Arial"/>
          <w:sz w:val="24"/>
          <w:szCs w:val="24"/>
        </w:rPr>
        <w:t>Data de Nascimento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7AE61EC" w14:textId="77777777" w:rsidR="00232DFC" w:rsidRPr="00D318B1" w:rsidRDefault="00232DF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825A29" w14:textId="3C819DD6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RN003] – Login</w:t>
      </w:r>
    </w:p>
    <w:p w14:paraId="7DC9AA49" w14:textId="36116730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 xml:space="preserve">Para que o usuário realize o login </w:t>
      </w:r>
      <w:r w:rsidR="12450918" w:rsidRPr="1819307D">
        <w:rPr>
          <w:rFonts w:ascii="Arial" w:hAnsi="Arial" w:cs="Arial"/>
          <w:sz w:val="24"/>
          <w:szCs w:val="24"/>
        </w:rPr>
        <w:t xml:space="preserve">ele deve estar cadastrado e </w:t>
      </w:r>
      <w:r w:rsidRPr="1819307D">
        <w:rPr>
          <w:rFonts w:ascii="Arial" w:hAnsi="Arial" w:cs="Arial"/>
          <w:sz w:val="24"/>
          <w:szCs w:val="24"/>
        </w:rPr>
        <w:t>preencher os campos de e-mail e senha.</w:t>
      </w:r>
    </w:p>
    <w:p w14:paraId="0528A337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5D5FFDD" w14:textId="43979403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1819307D">
        <w:rPr>
          <w:rFonts w:ascii="Arial" w:hAnsi="Arial" w:cs="Arial"/>
          <w:b/>
          <w:bCs/>
          <w:sz w:val="24"/>
          <w:szCs w:val="24"/>
        </w:rPr>
        <w:t>RN004] – Criar denúncia</w:t>
      </w:r>
    </w:p>
    <w:p w14:paraId="4CE80DBC" w14:textId="2473FEFE" w:rsidR="00232DFC" w:rsidRPr="00D318B1" w:rsidRDefault="1F96A7C5" w:rsidP="7F09684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>Para que o usuário crie uma denúncia ele deve preencher os seguintes campos: Foto; Descrição; Categoria</w:t>
      </w:r>
      <w:r w:rsidR="0B609D20" w:rsidRPr="7F09684B">
        <w:rPr>
          <w:rFonts w:ascii="Arial" w:hAnsi="Arial" w:cs="Arial"/>
          <w:sz w:val="24"/>
          <w:szCs w:val="24"/>
        </w:rPr>
        <w:t>; e localização conforme dados obtidos pelo</w:t>
      </w:r>
      <w:r w:rsidR="248E918C" w:rsidRPr="7F09684B">
        <w:rPr>
          <w:rFonts w:ascii="Arial" w:hAnsi="Arial" w:cs="Arial"/>
          <w:sz w:val="24"/>
          <w:szCs w:val="24"/>
        </w:rPr>
        <w:t xml:space="preserve"> </w:t>
      </w:r>
      <w:r w:rsidR="0B609D20" w:rsidRPr="7F09684B">
        <w:rPr>
          <w:rFonts w:ascii="Arial" w:hAnsi="Arial" w:cs="Arial"/>
          <w:sz w:val="24"/>
          <w:szCs w:val="24"/>
        </w:rPr>
        <w:t>Google Maps dentro do próprio sistema</w:t>
      </w:r>
      <w:r w:rsidRPr="7F09684B">
        <w:rPr>
          <w:rFonts w:ascii="Arial" w:hAnsi="Arial" w:cs="Arial"/>
          <w:sz w:val="24"/>
          <w:szCs w:val="24"/>
        </w:rPr>
        <w:t>.</w:t>
      </w:r>
      <w:r w:rsidR="56BCC193" w:rsidRPr="7F09684B">
        <w:rPr>
          <w:rFonts w:ascii="Arial" w:hAnsi="Arial" w:cs="Arial"/>
          <w:sz w:val="24"/>
          <w:szCs w:val="24"/>
        </w:rPr>
        <w:t xml:space="preserve"> </w:t>
      </w:r>
      <w:r w:rsidR="08AE4F9E" w:rsidRPr="7F09684B">
        <w:rPr>
          <w:rFonts w:ascii="Arial" w:hAnsi="Arial" w:cs="Arial"/>
          <w:sz w:val="24"/>
          <w:szCs w:val="24"/>
        </w:rPr>
        <w:t xml:space="preserve">Após os campos serem preenchidos o sistema deve verificar se já existe uma denúncia com o mesmo tipo na mesma região (área de 2500m²), caso positivo, será exibido ao usuário uma lista com as denúncias encontras dando a opção de </w:t>
      </w:r>
      <w:bookmarkStart w:id="11" w:name="_Int_J4RwSMnO"/>
      <w:proofErr w:type="gramStart"/>
      <w:r w:rsidR="08AE4F9E" w:rsidRPr="7F09684B">
        <w:rPr>
          <w:rFonts w:ascii="Arial" w:hAnsi="Arial" w:cs="Arial"/>
          <w:sz w:val="24"/>
          <w:szCs w:val="24"/>
        </w:rPr>
        <w:t>curti-las</w:t>
      </w:r>
      <w:bookmarkEnd w:id="11"/>
      <w:proofErr w:type="gramEnd"/>
      <w:r w:rsidR="08AE4F9E" w:rsidRPr="7F09684B">
        <w:rPr>
          <w:rFonts w:ascii="Arial" w:hAnsi="Arial" w:cs="Arial"/>
          <w:sz w:val="24"/>
          <w:szCs w:val="24"/>
        </w:rPr>
        <w:t xml:space="preserve"> caso seu problema esteja dentro da lista, ou seguir com a criação de uma nova denúncia.</w:t>
      </w:r>
    </w:p>
    <w:p w14:paraId="1B4CDF19" w14:textId="6AB7FD55" w:rsidR="00232DFC" w:rsidRPr="00D318B1" w:rsidRDefault="00232DFC" w:rsidP="7F0968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D5E33F" w14:textId="0D82491D" w:rsidR="00232DFC" w:rsidRPr="00D318B1" w:rsidRDefault="1F96A7C5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5AE46017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– Deletar uma denúncia</w:t>
      </w:r>
    </w:p>
    <w:p w14:paraId="257B9EE3" w14:textId="5F477F69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7F09684B">
        <w:rPr>
          <w:rFonts w:ascii="Arial" w:hAnsi="Arial" w:cs="Arial"/>
          <w:sz w:val="24"/>
          <w:szCs w:val="24"/>
        </w:rPr>
        <w:t xml:space="preserve">O usuário pode deletar </w:t>
      </w:r>
      <w:r w:rsidR="06420F5F" w:rsidRPr="7F09684B">
        <w:rPr>
          <w:rFonts w:ascii="Arial" w:hAnsi="Arial" w:cs="Arial"/>
          <w:sz w:val="24"/>
          <w:szCs w:val="24"/>
        </w:rPr>
        <w:t xml:space="preserve">uma </w:t>
      </w:r>
      <w:r w:rsidRPr="7F09684B">
        <w:rPr>
          <w:rFonts w:ascii="Arial" w:hAnsi="Arial" w:cs="Arial"/>
          <w:sz w:val="24"/>
          <w:szCs w:val="24"/>
        </w:rPr>
        <w:t>denúncia feita por ele mesmo</w:t>
      </w:r>
      <w:r w:rsidR="1DC9D2E5" w:rsidRPr="7F09684B">
        <w:rPr>
          <w:rFonts w:ascii="Arial" w:hAnsi="Arial" w:cs="Arial"/>
          <w:sz w:val="24"/>
          <w:szCs w:val="24"/>
        </w:rPr>
        <w:t>, já o moderador pode excluir qualquer den</w:t>
      </w:r>
      <w:r w:rsidR="1AA6A220" w:rsidRPr="7F09684B">
        <w:rPr>
          <w:rFonts w:ascii="Arial" w:hAnsi="Arial" w:cs="Arial"/>
          <w:sz w:val="24"/>
          <w:szCs w:val="24"/>
        </w:rPr>
        <w:t>ú</w:t>
      </w:r>
      <w:r w:rsidR="1DC9D2E5" w:rsidRPr="7F09684B">
        <w:rPr>
          <w:rFonts w:ascii="Arial" w:hAnsi="Arial" w:cs="Arial"/>
          <w:sz w:val="24"/>
          <w:szCs w:val="24"/>
        </w:rPr>
        <w:t>ncia dentro do sistema.</w:t>
      </w:r>
    </w:p>
    <w:p w14:paraId="62EC84E4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4B854A1F" w14:textId="30AB5A15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68F70FE7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– Modificar status de uma denúncia</w:t>
      </w:r>
    </w:p>
    <w:p w14:paraId="53797122" w14:textId="012F245D" w:rsidR="00232DFC" w:rsidRPr="00D318B1" w:rsidRDefault="1F96A7C5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24DD358" w:rsidRPr="7F09684B">
        <w:rPr>
          <w:rFonts w:ascii="Arial" w:hAnsi="Arial" w:cs="Arial"/>
          <w:color w:val="000000" w:themeColor="text1"/>
          <w:sz w:val="24"/>
          <w:szCs w:val="24"/>
        </w:rPr>
        <w:t>O status da denúncia pode ser alterado tanto pelo criador dela quanto por um moderador do sistema</w:t>
      </w:r>
      <w:r w:rsidR="0D1303CA" w:rsidRPr="7F09684B">
        <w:rPr>
          <w:rFonts w:ascii="Arial" w:hAnsi="Arial" w:cs="Arial"/>
          <w:sz w:val="24"/>
          <w:szCs w:val="24"/>
        </w:rPr>
        <w:t>, podendo ser “Resolvida” ou “Não Resolvida”.</w:t>
      </w:r>
    </w:p>
    <w:p w14:paraId="337702A5" w14:textId="77777777" w:rsidR="00232DFC" w:rsidRPr="00D318B1" w:rsidRDefault="00232DFC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125B069E" w14:textId="5950AEEB" w:rsidR="00232DFC" w:rsidRPr="00D318B1" w:rsidRDefault="1F96A7C5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RN00</w:t>
      </w:r>
      <w:r w:rsidR="102F853C" w:rsidRPr="7F09684B">
        <w:rPr>
          <w:rFonts w:ascii="Arial" w:hAnsi="Arial" w:cs="Arial"/>
          <w:b/>
          <w:bCs/>
          <w:sz w:val="24"/>
          <w:szCs w:val="24"/>
        </w:rPr>
        <w:t>7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36A6E943" w:rsidRPr="7F09684B">
        <w:rPr>
          <w:rFonts w:ascii="Arial" w:hAnsi="Arial" w:cs="Arial"/>
          <w:b/>
          <w:bCs/>
          <w:sz w:val="24"/>
          <w:szCs w:val="24"/>
        </w:rPr>
        <w:t>Visualização de relatório de denúncias</w:t>
      </w:r>
    </w:p>
    <w:p w14:paraId="4919988A" w14:textId="44C566CC" w:rsidR="00232DFC" w:rsidRPr="00D318B1" w:rsidRDefault="1F96A7C5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181930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6A6E943" w:rsidRPr="1819307D">
        <w:rPr>
          <w:rFonts w:ascii="Arial" w:hAnsi="Arial" w:cs="Arial"/>
          <w:sz w:val="24"/>
          <w:szCs w:val="24"/>
        </w:rPr>
        <w:t xml:space="preserve">O relatório pode ser gerado utilizando filtros por região ou por </w:t>
      </w:r>
      <w:r w:rsidR="00B403B2">
        <w:rPr>
          <w:rFonts w:ascii="Arial" w:hAnsi="Arial" w:cs="Arial"/>
          <w:sz w:val="24"/>
          <w:szCs w:val="24"/>
        </w:rPr>
        <w:t>categoria</w:t>
      </w:r>
      <w:r w:rsidR="36A6E943" w:rsidRPr="1819307D">
        <w:rPr>
          <w:rFonts w:ascii="Arial" w:hAnsi="Arial" w:cs="Arial"/>
          <w:sz w:val="24"/>
          <w:szCs w:val="24"/>
        </w:rPr>
        <w:t xml:space="preserve"> de denúncia.</w:t>
      </w:r>
    </w:p>
    <w:p w14:paraId="127B83AA" w14:textId="010A966D" w:rsidR="004404AE" w:rsidRPr="00D318B1" w:rsidRDefault="004404AE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0F499127" w14:textId="2F572321" w:rsidR="004404AE" w:rsidRPr="00D318B1" w:rsidRDefault="36A6E943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25D23FEF" w:rsidRPr="7F09684B">
        <w:rPr>
          <w:rFonts w:ascii="Arial" w:hAnsi="Arial" w:cs="Arial"/>
          <w:b/>
          <w:bCs/>
          <w:sz w:val="24"/>
          <w:szCs w:val="24"/>
        </w:rPr>
        <w:t>0</w:t>
      </w:r>
      <w:r w:rsidR="285B4D03" w:rsidRPr="7F09684B">
        <w:rPr>
          <w:rFonts w:ascii="Arial" w:hAnsi="Arial" w:cs="Arial"/>
          <w:b/>
          <w:bCs/>
          <w:sz w:val="24"/>
          <w:szCs w:val="24"/>
        </w:rPr>
        <w:t>8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C24748B" w:rsidRPr="7F09684B">
        <w:rPr>
          <w:rFonts w:ascii="Arial" w:hAnsi="Arial" w:cs="Arial"/>
          <w:b/>
          <w:bCs/>
          <w:sz w:val="24"/>
          <w:szCs w:val="24"/>
        </w:rPr>
        <w:t>Alterar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 denúncia</w:t>
      </w:r>
    </w:p>
    <w:p w14:paraId="157D9F00" w14:textId="1A733C75" w:rsidR="004404AE" w:rsidRPr="00D318B1" w:rsidRDefault="36A6E943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5EE56144" w:rsidRPr="7F09684B">
        <w:rPr>
          <w:rFonts w:ascii="Arial" w:hAnsi="Arial" w:cs="Arial"/>
          <w:sz w:val="24"/>
          <w:szCs w:val="24"/>
        </w:rPr>
        <w:t xml:space="preserve">O usuário pode alterar </w:t>
      </w:r>
      <w:r w:rsidR="5EE56144" w:rsidRPr="003F4386">
        <w:rPr>
          <w:rFonts w:ascii="Arial" w:hAnsi="Arial" w:cs="Arial"/>
          <w:sz w:val="24"/>
          <w:szCs w:val="24"/>
        </w:rPr>
        <w:t>informações de uma denúncia feita</w:t>
      </w:r>
      <w:r w:rsidR="5EE56144" w:rsidRPr="7F09684B">
        <w:rPr>
          <w:rFonts w:ascii="Arial" w:hAnsi="Arial" w:cs="Arial"/>
          <w:sz w:val="24"/>
          <w:szCs w:val="24"/>
        </w:rPr>
        <w:t xml:space="preserve"> por ele mesmo, já o moderador pode alterar informações de qualquer denúncia dentro do sistema.</w:t>
      </w:r>
    </w:p>
    <w:p w14:paraId="1335F61D" w14:textId="2495DC5C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320DC33D" w14:textId="4A718B3E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[</w:t>
      </w:r>
      <w:r w:rsidRPr="7F09684B">
        <w:rPr>
          <w:rFonts w:ascii="Arial" w:hAnsi="Arial" w:cs="Arial"/>
          <w:b/>
          <w:bCs/>
          <w:sz w:val="24"/>
          <w:szCs w:val="24"/>
        </w:rPr>
        <w:t>RN0</w:t>
      </w:r>
      <w:r w:rsidR="467C5B2F" w:rsidRPr="7F09684B">
        <w:rPr>
          <w:rFonts w:ascii="Arial" w:hAnsi="Arial" w:cs="Arial"/>
          <w:b/>
          <w:bCs/>
          <w:sz w:val="24"/>
          <w:szCs w:val="24"/>
        </w:rPr>
        <w:t>09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 w:rsidR="16BC82C3" w:rsidRPr="7F09684B">
        <w:rPr>
          <w:rFonts w:ascii="Arial" w:hAnsi="Arial" w:cs="Arial"/>
          <w:b/>
          <w:bCs/>
          <w:sz w:val="24"/>
          <w:szCs w:val="24"/>
        </w:rPr>
        <w:t>Visualizar feed de denúncias</w:t>
      </w:r>
    </w:p>
    <w:p w14:paraId="621106EA" w14:textId="03F69F36" w:rsidR="4392698D" w:rsidRDefault="4392698D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7F09684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67FCD56" w:rsidRPr="7F09684B">
        <w:rPr>
          <w:rFonts w:ascii="Arial" w:hAnsi="Arial" w:cs="Arial"/>
          <w:color w:val="000000" w:themeColor="text1"/>
          <w:sz w:val="24"/>
          <w:szCs w:val="24"/>
        </w:rPr>
        <w:t xml:space="preserve">O feed deve ser </w:t>
      </w:r>
      <w:r w:rsidR="467FCD56" w:rsidRPr="7F09684B">
        <w:rPr>
          <w:rFonts w:ascii="Arial" w:hAnsi="Arial" w:cs="Arial"/>
          <w:sz w:val="24"/>
          <w:szCs w:val="24"/>
        </w:rPr>
        <w:t>organizado pelas denúncias mais novas ou mais curtidas.</w:t>
      </w:r>
    </w:p>
    <w:p w14:paraId="727F8E8E" w14:textId="51E8E996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74E87AFB" w14:textId="1C540CC1" w:rsidR="00DE20CD" w:rsidRDefault="00DE20CD" w:rsidP="00DE20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Sistema de pontuação</w:t>
      </w:r>
    </w:p>
    <w:p w14:paraId="15C2E366" w14:textId="0AE7769D" w:rsidR="00DE20CD" w:rsidRDefault="00DE20CD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dará uma pontuação ao usuário nos seguintes cenários: 10 pontos para cada denúncia criada, 2 pontos a cada comentário feito ou recebido e 1 ponto a cada curtida feita ou recebida.</w:t>
      </w:r>
    </w:p>
    <w:p w14:paraId="220A23F8" w14:textId="77777777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</w:p>
    <w:p w14:paraId="782A0549" w14:textId="2B9CFBD2" w:rsidR="005617A4" w:rsidRDefault="005617A4" w:rsidP="005617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[RN01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7F09684B">
        <w:rPr>
          <w:rFonts w:ascii="Arial" w:hAnsi="Arial" w:cs="Arial"/>
          <w:b/>
          <w:bCs/>
          <w:sz w:val="24"/>
          <w:szCs w:val="24"/>
        </w:rPr>
        <w:t xml:space="preserve">] – </w:t>
      </w:r>
      <w:r>
        <w:rPr>
          <w:rFonts w:ascii="Arial" w:hAnsi="Arial" w:cs="Arial"/>
          <w:b/>
          <w:bCs/>
          <w:sz w:val="24"/>
          <w:szCs w:val="24"/>
        </w:rPr>
        <w:t>Visualizar denúncia</w:t>
      </w:r>
    </w:p>
    <w:p w14:paraId="36954E4E" w14:textId="6E763DDB" w:rsidR="005617A4" w:rsidRDefault="005617A4" w:rsidP="00DE20C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</w:t>
      </w:r>
      <w:r w:rsidRPr="1819307D">
        <w:rPr>
          <w:rFonts w:ascii="Arial" w:hAnsi="Arial" w:cs="Arial"/>
          <w:sz w:val="24"/>
          <w:szCs w:val="24"/>
        </w:rPr>
        <w:t>Este requisito permite que o usuário visualize todos os dados de uma denúncia</w:t>
      </w:r>
      <w:r>
        <w:rPr>
          <w:rFonts w:ascii="Arial" w:hAnsi="Arial" w:cs="Arial"/>
          <w:sz w:val="24"/>
          <w:szCs w:val="24"/>
        </w:rPr>
        <w:t xml:space="preserve">, incluindo: </w:t>
      </w:r>
      <w:r w:rsidRPr="7F09684B">
        <w:rPr>
          <w:rFonts w:ascii="Arial" w:hAnsi="Arial" w:cs="Arial"/>
          <w:sz w:val="24"/>
          <w:szCs w:val="24"/>
        </w:rPr>
        <w:t xml:space="preserve">Foto; Descrição; Categoria; </w:t>
      </w:r>
      <w:r>
        <w:rPr>
          <w:rFonts w:ascii="Arial" w:hAnsi="Arial" w:cs="Arial"/>
          <w:sz w:val="24"/>
          <w:szCs w:val="24"/>
        </w:rPr>
        <w:t>Localização; Curtidas</w:t>
      </w:r>
      <w:r w:rsidR="002A47EB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Comentários</w:t>
      </w:r>
      <w:r w:rsidR="002A47EB">
        <w:rPr>
          <w:rFonts w:ascii="Arial" w:hAnsi="Arial" w:cs="Arial"/>
          <w:sz w:val="24"/>
          <w:szCs w:val="24"/>
        </w:rPr>
        <w:t xml:space="preserve"> e Status da denúncia.</w:t>
      </w:r>
    </w:p>
    <w:p w14:paraId="722447EE" w14:textId="77777777" w:rsidR="00DE20CD" w:rsidRDefault="00DE20CD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56C88BC7" w14:textId="60855D34" w:rsidR="3BA716E1" w:rsidRDefault="3BA716E1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[RN0</w:t>
      </w:r>
      <w:r w:rsidR="34E500B8" w:rsidRPr="7F09684B">
        <w:rPr>
          <w:rFonts w:ascii="Arial" w:hAnsi="Arial" w:cs="Arial"/>
          <w:b/>
          <w:bCs/>
          <w:sz w:val="24"/>
          <w:szCs w:val="24"/>
        </w:rPr>
        <w:t>1</w:t>
      </w:r>
      <w:r w:rsidR="005617A4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– Criação de usuário moderador</w:t>
      </w:r>
    </w:p>
    <w:p w14:paraId="0F67484D" w14:textId="78BAF673" w:rsidR="3BA716E1" w:rsidRDefault="3BA716E1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Descrição:</w:t>
      </w:r>
      <w:r w:rsidRPr="7F09684B">
        <w:rPr>
          <w:rFonts w:ascii="Arial" w:hAnsi="Arial" w:cs="Arial"/>
          <w:sz w:val="24"/>
          <w:szCs w:val="24"/>
        </w:rPr>
        <w:t xml:space="preserve"> A criação do usuário moderador será feita pelo administrador do sistema direto no banco de dados</w:t>
      </w:r>
      <w:r w:rsidR="60C6C459" w:rsidRPr="7F09684B">
        <w:rPr>
          <w:rFonts w:ascii="Arial" w:hAnsi="Arial" w:cs="Arial"/>
          <w:sz w:val="24"/>
          <w:szCs w:val="24"/>
        </w:rPr>
        <w:t>, visto que o sistema não necessita de interface gráfica para essa ação</w:t>
      </w:r>
      <w:r w:rsidRPr="7F09684B">
        <w:rPr>
          <w:rFonts w:ascii="Arial" w:hAnsi="Arial" w:cs="Arial"/>
          <w:sz w:val="24"/>
          <w:szCs w:val="24"/>
        </w:rPr>
        <w:t>.</w:t>
      </w:r>
    </w:p>
    <w:p w14:paraId="17360FE1" w14:textId="77D00F85" w:rsidR="7F09684B" w:rsidRDefault="7F09684B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67E01914" w14:textId="77777777" w:rsidR="00FD3F9A" w:rsidRPr="00D318B1" w:rsidRDefault="5E78E0E4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2" w:name="_Toc49378739"/>
      <w:r w:rsidRPr="7F09684B">
        <w:rPr>
          <w:rFonts w:cs="Arial"/>
        </w:rPr>
        <w:t>Modelagem Funcional</w:t>
      </w:r>
      <w:bookmarkEnd w:id="12"/>
    </w:p>
    <w:p w14:paraId="464E4313" w14:textId="6AB99104" w:rsidR="00EC66B5" w:rsidRPr="00D318B1" w:rsidRDefault="00C98ADE" w:rsidP="7F09684B">
      <w:pPr>
        <w:spacing w:line="360" w:lineRule="auto"/>
        <w:ind w:firstLine="720"/>
        <w:rPr>
          <w:rFonts w:ascii="Arial" w:hAnsi="Arial" w:cs="Arial"/>
          <w:color w:val="2E74B5" w:themeColor="accent1" w:themeShade="BF"/>
          <w:sz w:val="24"/>
          <w:szCs w:val="24"/>
        </w:rPr>
      </w:pPr>
      <w:r w:rsidRPr="7F09684B">
        <w:rPr>
          <w:rFonts w:ascii="Arial" w:hAnsi="Arial" w:cs="Arial"/>
          <w:sz w:val="24"/>
          <w:szCs w:val="24"/>
        </w:rPr>
        <w:t xml:space="preserve">Neste item </w:t>
      </w:r>
      <w:r w:rsidR="6EA5F45F" w:rsidRPr="7F09684B">
        <w:rPr>
          <w:rFonts w:ascii="Arial" w:hAnsi="Arial" w:cs="Arial"/>
          <w:sz w:val="24"/>
          <w:szCs w:val="24"/>
        </w:rPr>
        <w:t>será</w:t>
      </w:r>
      <w:r w:rsidRPr="7F09684B">
        <w:rPr>
          <w:rFonts w:ascii="Arial" w:hAnsi="Arial" w:cs="Arial"/>
          <w:sz w:val="24"/>
          <w:szCs w:val="24"/>
        </w:rPr>
        <w:t xml:space="preserve"> descrito</w:t>
      </w:r>
      <w:r w:rsidR="37B666AB" w:rsidRPr="7F09684B">
        <w:rPr>
          <w:rFonts w:ascii="Arial" w:hAnsi="Arial" w:cs="Arial"/>
          <w:sz w:val="24"/>
          <w:szCs w:val="24"/>
        </w:rPr>
        <w:t xml:space="preserve"> </w:t>
      </w:r>
      <w:r w:rsidR="238C746A" w:rsidRPr="7F09684B">
        <w:rPr>
          <w:rFonts w:ascii="Arial" w:hAnsi="Arial" w:cs="Arial"/>
          <w:sz w:val="24"/>
          <w:szCs w:val="24"/>
        </w:rPr>
        <w:t>os requisitos a serem atendidos funcionalmente pelo sistema</w:t>
      </w:r>
      <w:r w:rsidR="23B81488" w:rsidRPr="7F09684B">
        <w:rPr>
          <w:rFonts w:ascii="Arial" w:hAnsi="Arial" w:cs="Arial"/>
          <w:sz w:val="24"/>
          <w:szCs w:val="24"/>
        </w:rPr>
        <w:t>, contendo atores e o diagrama de caso de uso.</w:t>
      </w:r>
    </w:p>
    <w:p w14:paraId="6DEA9F1B" w14:textId="77777777" w:rsidR="00103FDE" w:rsidRPr="00D318B1" w:rsidRDefault="00103FDE" w:rsidP="7F09684B">
      <w:pPr>
        <w:spacing w:line="360" w:lineRule="auto"/>
        <w:rPr>
          <w:rFonts w:ascii="Arial" w:hAnsi="Arial" w:cs="Arial"/>
          <w:b/>
          <w:bCs/>
          <w:sz w:val="18"/>
          <w:szCs w:val="18"/>
        </w:rPr>
      </w:pPr>
      <w:bookmarkStart w:id="13" w:name="_Toc307155221"/>
    </w:p>
    <w:bookmarkEnd w:id="13"/>
    <w:p w14:paraId="15C7E4B8" w14:textId="4B4F641A" w:rsidR="00672C5F" w:rsidRPr="00D318B1" w:rsidRDefault="066EC3C9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37872CB6" w14:textId="5ED36D06" w:rsidR="7F09684B" w:rsidRDefault="7F09684B" w:rsidP="7F09684B">
      <w:pPr>
        <w:spacing w:line="360" w:lineRule="auto"/>
      </w:pPr>
    </w:p>
    <w:p w14:paraId="200C0C21" w14:textId="08EBE538" w:rsidR="37E75B3A" w:rsidRDefault="0006321A" w:rsidP="7F09684B">
      <w:pPr>
        <w:spacing w:line="360" w:lineRule="auto"/>
      </w:pPr>
      <w:r w:rsidRPr="0006321A">
        <w:lastRenderedPageBreak/>
        <w:drawing>
          <wp:inline distT="0" distB="0" distL="0" distR="0" wp14:anchorId="5CC55A80" wp14:editId="0D37CB3B">
            <wp:extent cx="5973445" cy="6428740"/>
            <wp:effectExtent l="0" t="0" r="8255" b="0"/>
            <wp:docPr id="18210257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25721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EBC8" w14:textId="77777777" w:rsidR="00672C5F" w:rsidRPr="00D318B1" w:rsidRDefault="00672C5F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</w:p>
    <w:p w14:paraId="6769B970" w14:textId="3C28875C" w:rsidR="00672C5F" w:rsidRPr="00D318B1" w:rsidRDefault="066EC3C9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Atores</w:t>
      </w:r>
    </w:p>
    <w:p w14:paraId="5DFBF0B4" w14:textId="070518A4" w:rsidR="00672C5F" w:rsidRPr="00D318B1" w:rsidRDefault="45B9513F" w:rsidP="1819307D">
      <w:pPr>
        <w:spacing w:line="360" w:lineRule="auto"/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</w:pPr>
      <w:r w:rsidRPr="1819307D">
        <w:rPr>
          <w:rFonts w:ascii="Arial" w:hAnsi="Arial" w:cs="Arial"/>
          <w:color w:val="000000" w:themeColor="text1"/>
          <w:sz w:val="24"/>
          <w:szCs w:val="24"/>
        </w:rPr>
        <w:t>Detalhamento dos atores que aparecem no diagrama do caso de uso</w:t>
      </w:r>
      <w:r w:rsidR="72A75FCD" w:rsidRPr="1819307D">
        <w:rPr>
          <w:rFonts w:ascii="Arial" w:hAnsi="Arial" w:cs="Arial"/>
          <w:color w:val="000000" w:themeColor="text1"/>
          <w:sz w:val="24"/>
          <w:szCs w:val="24"/>
        </w:rPr>
        <w:t>.</w:t>
      </w:r>
    </w:p>
    <w:tbl>
      <w:tblPr>
        <w:tblW w:w="8100" w:type="dxa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300"/>
      </w:tblGrid>
      <w:tr w:rsidR="00672C5F" w:rsidRPr="00D318B1" w14:paraId="775929CC" w14:textId="77777777" w:rsidTr="7F09684B">
        <w:tc>
          <w:tcPr>
            <w:tcW w:w="1800" w:type="dxa"/>
          </w:tcPr>
          <w:p w14:paraId="254E1344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6300" w:type="dxa"/>
          </w:tcPr>
          <w:p w14:paraId="3F45E46E" w14:textId="77777777" w:rsidR="00672C5F" w:rsidRPr="00D318B1" w:rsidRDefault="72A75FCD" w:rsidP="181930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E64E34" w:rsidRPr="00D318B1" w14:paraId="638FF458" w14:textId="77777777" w:rsidTr="7F09684B">
        <w:tc>
          <w:tcPr>
            <w:tcW w:w="1800" w:type="dxa"/>
            <w:vAlign w:val="center"/>
          </w:tcPr>
          <w:p w14:paraId="32A56F25" w14:textId="7F76549A" w:rsidR="00E64E34" w:rsidRPr="00D318B1" w:rsidRDefault="45B9513F" w:rsidP="00D318B1">
            <w:pPr>
              <w:spacing w:line="360" w:lineRule="auto"/>
              <w:jc w:val="center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 w:rsidRPr="7F09684B">
              <w:rPr>
                <w:rFonts w:ascii="Arial" w:hAnsi="Arial" w:cs="Arial"/>
                <w:sz w:val="24"/>
                <w:szCs w:val="24"/>
              </w:rPr>
              <w:lastRenderedPageBreak/>
              <w:t>Moderador</w:t>
            </w:r>
          </w:p>
        </w:tc>
        <w:tc>
          <w:tcPr>
            <w:tcW w:w="6300" w:type="dxa"/>
          </w:tcPr>
          <w:p w14:paraId="0FA5B7FC" w14:textId="58276DBA" w:rsidR="00E64E34" w:rsidRPr="00D318B1" w:rsidRDefault="45B9513F" w:rsidP="00D318B1">
            <w:pPr>
              <w:spacing w:line="360" w:lineRule="auto"/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</w:pPr>
            <w:r w:rsidRPr="1819307D">
              <w:rPr>
                <w:rFonts w:ascii="Arial" w:hAnsi="Arial" w:cs="Arial"/>
                <w:sz w:val="24"/>
                <w:szCs w:val="24"/>
              </w:rPr>
              <w:t>Usuário do sistema responsável por visualizar, modificar, alterar o status de uma denúncia e deletar denúncias de outros usuários.</w:t>
            </w:r>
          </w:p>
        </w:tc>
      </w:tr>
      <w:tr w:rsidR="00E64E34" w:rsidRPr="00D318B1" w14:paraId="558E4723" w14:textId="77777777" w:rsidTr="7F09684B">
        <w:tc>
          <w:tcPr>
            <w:tcW w:w="1800" w:type="dxa"/>
            <w:vAlign w:val="center"/>
          </w:tcPr>
          <w:p w14:paraId="7BB029E8" w14:textId="00F171ED" w:rsidR="00E64E34" w:rsidRPr="00D318B1" w:rsidRDefault="45B9513F" w:rsidP="0006321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819307D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</w:t>
            </w:r>
          </w:p>
        </w:tc>
        <w:tc>
          <w:tcPr>
            <w:tcW w:w="6300" w:type="dxa"/>
          </w:tcPr>
          <w:p w14:paraId="3044AC2F" w14:textId="0E290A35" w:rsidR="00E64E34" w:rsidRPr="00D318B1" w:rsidRDefault="45B9513F" w:rsidP="00D318B1">
            <w:pPr>
              <w:spacing w:line="360" w:lineRule="auto"/>
              <w:rPr>
                <w:rFonts w:ascii="Arial" w:hAnsi="Arial" w:cs="Arial"/>
                <w:color w:val="2E74B5" w:themeColor="accent1" w:themeShade="BF"/>
              </w:rPr>
            </w:pPr>
            <w:r w:rsidRPr="7F09684B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do sistema responsável por abrir, visualizar, modificar,</w:t>
            </w:r>
            <w:r w:rsidR="1595BBC5" w:rsidRPr="7F09684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alterar o status</w:t>
            </w:r>
            <w:r w:rsidRPr="7F09684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deletar denúncias. Além de poder interagir com denúncias de outros usuários e visualizar relatórios de denúncias.</w:t>
            </w:r>
          </w:p>
        </w:tc>
      </w:tr>
    </w:tbl>
    <w:p w14:paraId="249DBDD8" w14:textId="77777777" w:rsidR="00672C5F" w:rsidRPr="00D318B1" w:rsidRDefault="00672C5F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</w:p>
    <w:p w14:paraId="08488F64" w14:textId="77777777" w:rsidR="00672C5F" w:rsidRPr="00D318B1" w:rsidRDefault="00672C5F" w:rsidP="1819307D">
      <w:pPr>
        <w:spacing w:line="360" w:lineRule="auto"/>
        <w:jc w:val="left"/>
        <w:rPr>
          <w:rFonts w:ascii="Arial" w:hAnsi="Arial" w:cs="Arial"/>
          <w:b/>
          <w:bCs/>
          <w:color w:val="2E74B5" w:themeColor="accent1" w:themeShade="BF"/>
          <w:sz w:val="18"/>
          <w:szCs w:val="18"/>
        </w:rPr>
      </w:pPr>
      <w:r w:rsidRPr="1819307D">
        <w:rPr>
          <w:rFonts w:ascii="Arial" w:hAnsi="Arial" w:cs="Arial"/>
          <w:b/>
          <w:bCs/>
          <w:color w:val="2E74B5" w:themeColor="accent1" w:themeShade="BF"/>
          <w:sz w:val="18"/>
          <w:szCs w:val="18"/>
        </w:rPr>
        <w:br w:type="page"/>
      </w:r>
    </w:p>
    <w:p w14:paraId="2FF0F9DB" w14:textId="06629E3E" w:rsidR="00E64E34" w:rsidRPr="00D318B1" w:rsidRDefault="45B9513F" w:rsidP="1819307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lastRenderedPageBreak/>
        <w:t>Especificação do caso de uso</w:t>
      </w:r>
    </w:p>
    <w:p w14:paraId="66415C00" w14:textId="77777777" w:rsidR="00672C5F" w:rsidRPr="00D318B1" w:rsidRDefault="72A75FCD" w:rsidP="1819307D">
      <w:p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A seguir é apresentado um exemplo da especificação de casos de uso. </w:t>
      </w:r>
    </w:p>
    <w:p w14:paraId="74736408" w14:textId="77777777" w:rsidR="00672C5F" w:rsidRPr="00D318B1" w:rsidRDefault="00672C5F" w:rsidP="002A47EB">
      <w:pPr>
        <w:spacing w:line="360" w:lineRule="auto"/>
        <w:rPr>
          <w:rFonts w:ascii="Arial" w:hAnsi="Arial" w:cs="Arial"/>
          <w:color w:val="2E74B5" w:themeColor="accent1" w:themeShade="BF"/>
          <w:highlight w:val="yellow"/>
        </w:rPr>
      </w:pPr>
    </w:p>
    <w:tbl>
      <w:tblPr>
        <w:tblW w:w="4549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6636"/>
      </w:tblGrid>
      <w:tr w:rsidR="00672C5F" w:rsidRPr="00D318B1" w14:paraId="4627CFB2" w14:textId="77777777" w:rsidTr="7F09684B">
        <w:tc>
          <w:tcPr>
            <w:tcW w:w="5000" w:type="pct"/>
            <w:gridSpan w:val="2"/>
          </w:tcPr>
          <w:p w14:paraId="09D186AA" w14:textId="2220436F" w:rsidR="00672C5F" w:rsidRPr="00A52339" w:rsidRDefault="72A75FCD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23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CSU001 – </w:t>
            </w:r>
            <w:r w:rsidR="009E4372" w:rsidRPr="00A52339">
              <w:rPr>
                <w:rFonts w:ascii="Arial" w:hAnsi="Arial" w:cs="Arial"/>
                <w:b/>
                <w:bCs/>
                <w:sz w:val="24"/>
                <w:szCs w:val="24"/>
              </w:rPr>
              <w:t>Criar denúncia</w:t>
            </w:r>
          </w:p>
        </w:tc>
      </w:tr>
      <w:tr w:rsidR="009E4372" w:rsidRPr="00D318B1" w14:paraId="5EC7248C" w14:textId="77777777" w:rsidTr="7F09684B">
        <w:tc>
          <w:tcPr>
            <w:tcW w:w="1119" w:type="pct"/>
          </w:tcPr>
          <w:p w14:paraId="0057B264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3881" w:type="pct"/>
          </w:tcPr>
          <w:p w14:paraId="3F6347D2" w14:textId="637485A0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>Este caso de uso tem como objetivo a criação de uma nova denúncia </w:t>
            </w:r>
          </w:p>
        </w:tc>
      </w:tr>
      <w:tr w:rsidR="009E4372" w:rsidRPr="00D318B1" w14:paraId="48580453" w14:textId="77777777" w:rsidTr="7F09684B">
        <w:tc>
          <w:tcPr>
            <w:tcW w:w="5000" w:type="pct"/>
            <w:gridSpan w:val="2"/>
          </w:tcPr>
          <w:p w14:paraId="18D1EE3F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A52339">
              <w:rPr>
                <w:rFonts w:cs="Arial"/>
                <w:sz w:val="24"/>
                <w:szCs w:val="24"/>
              </w:rPr>
              <w:t xml:space="preserve">Pré-condição: </w:t>
            </w:r>
          </w:p>
          <w:p w14:paraId="48ADA321" w14:textId="376A0682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 usuário deve estar logado.</w:t>
            </w:r>
            <w:r w:rsidR="003F4386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[RN001]</w:t>
            </w:r>
          </w:p>
        </w:tc>
      </w:tr>
      <w:tr w:rsidR="009E4372" w:rsidRPr="00D318B1" w14:paraId="360D4C22" w14:textId="77777777" w:rsidTr="7F09684B">
        <w:tc>
          <w:tcPr>
            <w:tcW w:w="5000" w:type="pct"/>
            <w:gridSpan w:val="2"/>
          </w:tcPr>
          <w:p w14:paraId="73AACE19" w14:textId="77777777" w:rsidR="009E4372" w:rsidRPr="00A52339" w:rsidRDefault="009E4372" w:rsidP="002A47EB">
            <w:pPr>
              <w:pStyle w:val="PargrafodaLista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23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 Principal </w:t>
            </w:r>
          </w:p>
          <w:p w14:paraId="5104F19D" w14:textId="77777777" w:rsidR="009E4372" w:rsidRPr="00A52339" w:rsidRDefault="009E437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Este caso de uso se inicia quando o ator usuário escolhe a opção de “Criar Denúncia”. </w:t>
            </w:r>
          </w:p>
          <w:p w14:paraId="41B964D3" w14:textId="095348B2" w:rsidR="009E4372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O ator usuário adiciona foto, descrição, localização e 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categoria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. [RN004] </w:t>
            </w:r>
          </w:p>
          <w:p w14:paraId="6C655CF5" w14:textId="6DE49A17" w:rsidR="00142279" w:rsidRPr="00A52339" w:rsidRDefault="009E4372">
            <w:pPr>
              <w:pStyle w:val="Ttulo2"/>
              <w:numPr>
                <w:ilvl w:val="0"/>
                <w:numId w:val="16"/>
              </w:numPr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>Os dados da denúncia são enviados para o Sistema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,</w:t>
            </w:r>
            <w:r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que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 xml:space="preserve"> busca denúncias próximas com a mesma categoria. [FA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>00</w:t>
            </w:r>
            <w:r w:rsidR="00142279" w:rsidRPr="00A52339">
              <w:rPr>
                <w:rFonts w:cs="Arial"/>
                <w:b w:val="0"/>
                <w:bCs w:val="0"/>
                <w:sz w:val="24"/>
                <w:szCs w:val="24"/>
              </w:rPr>
              <w:t>1]</w:t>
            </w:r>
            <w:r w:rsid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e [FA002]</w:t>
            </w:r>
          </w:p>
          <w:p w14:paraId="4F48C729" w14:textId="1CA8F6CC" w:rsidR="009E4372" w:rsidRPr="00895102" w:rsidRDefault="00142279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339">
              <w:rPr>
                <w:rFonts w:ascii="Arial" w:hAnsi="Arial" w:cs="Arial"/>
                <w:sz w:val="24"/>
                <w:szCs w:val="24"/>
              </w:rPr>
              <w:t xml:space="preserve">Caso não exista uma denúncia próxima na mesma categoria, o sistema permite que o usuário continue a </w:t>
            </w:r>
            <w:r w:rsidR="003F4386" w:rsidRPr="00A52339">
              <w:rPr>
                <w:rFonts w:ascii="Arial" w:hAnsi="Arial" w:cs="Arial"/>
                <w:sz w:val="24"/>
                <w:szCs w:val="24"/>
              </w:rPr>
              <w:t>criar uma</w:t>
            </w:r>
            <w:r w:rsidRPr="00A52339">
              <w:rPr>
                <w:rFonts w:ascii="Arial" w:hAnsi="Arial" w:cs="Arial"/>
                <w:sz w:val="24"/>
                <w:szCs w:val="24"/>
              </w:rPr>
              <w:t xml:space="preserve"> denúncia.</w:t>
            </w:r>
          </w:p>
        </w:tc>
      </w:tr>
      <w:tr w:rsidR="009E4372" w:rsidRPr="00D318B1" w14:paraId="458892C3" w14:textId="77777777" w:rsidTr="7F09684B">
        <w:tc>
          <w:tcPr>
            <w:tcW w:w="5000" w:type="pct"/>
            <w:gridSpan w:val="2"/>
          </w:tcPr>
          <w:p w14:paraId="372E7ED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lastRenderedPageBreak/>
              <w:t>Fluxos Alternativos</w:t>
            </w:r>
          </w:p>
          <w:p w14:paraId="0A19FDE5" w14:textId="29443C2B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[FA001] Fluxo Alternativo 1: </w:t>
            </w:r>
            <w:r w:rsidR="00A52339" w:rsidRPr="00512538">
              <w:rPr>
                <w:rFonts w:cs="Arial"/>
                <w:sz w:val="24"/>
                <w:szCs w:val="24"/>
              </w:rPr>
              <w:t>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uma delas atende o mesmo problema que o usuário relata.  </w:t>
            </w:r>
          </w:p>
          <w:p w14:paraId="222DEFC4" w14:textId="32880433" w:rsidR="003F4386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Este fluxo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ou mais denúncias 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próxima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s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r w:rsidR="00A52339" w:rsidRPr="00512538">
              <w:rPr>
                <w:rFonts w:cs="Arial"/>
                <w:b w:val="0"/>
                <w:bCs w:val="0"/>
                <w:sz w:val="24"/>
                <w:szCs w:val="24"/>
              </w:rPr>
              <w:t>e uma delas atende o mesmo problema que o usuário relata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.  </w:t>
            </w:r>
          </w:p>
          <w:p w14:paraId="4F8328E1" w14:textId="75C41321" w:rsidR="009E4372" w:rsidRPr="00512538" w:rsidRDefault="003F4386">
            <w:pPr>
              <w:pStyle w:val="Ttulo2"/>
              <w:numPr>
                <w:ilvl w:val="0"/>
                <w:numId w:val="17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Será exibido ao usuário uma lista com as denúncias encontras dando a opção de </w:t>
            </w:r>
            <w:proofErr w:type="gramStart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curti-las</w:t>
            </w:r>
            <w:proofErr w:type="gramEnd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caso seu problema esteja dentro da lista.</w:t>
            </w:r>
          </w:p>
          <w:p w14:paraId="286E9DB0" w14:textId="5945E507" w:rsidR="00895102" w:rsidRPr="00895102" w:rsidRDefault="00A52339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2538"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proofErr w:type="gramStart"/>
            <w:r w:rsidRPr="00512538">
              <w:rPr>
                <w:rFonts w:ascii="Arial" w:hAnsi="Arial" w:cs="Arial"/>
                <w:sz w:val="24"/>
                <w:szCs w:val="24"/>
              </w:rPr>
              <w:t>curte</w:t>
            </w:r>
            <w:proofErr w:type="gramEnd"/>
            <w:r w:rsidRPr="00512538">
              <w:rPr>
                <w:rFonts w:ascii="Arial" w:hAnsi="Arial" w:cs="Arial"/>
                <w:sz w:val="24"/>
                <w:szCs w:val="24"/>
              </w:rPr>
              <w:t xml:space="preserve"> uma denúncia que relata o mesmo problema que a sua.</w:t>
            </w:r>
          </w:p>
          <w:p w14:paraId="08F78F23" w14:textId="64BEED8F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[FA002] Fluxo Alternativo 2: Existe denúncia próxima na mesma categoria</w:t>
            </w:r>
            <w:r w:rsidR="00512538" w:rsidRPr="00512538">
              <w:rPr>
                <w:rFonts w:cs="Arial"/>
                <w:sz w:val="24"/>
                <w:szCs w:val="24"/>
              </w:rPr>
              <w:t xml:space="preserve"> e nenhuma atende o mesmo problema que o usuário relata.  </w:t>
            </w:r>
          </w:p>
          <w:p w14:paraId="1C3ADD1A" w14:textId="7DA999BE" w:rsidR="00A52339" w:rsidRPr="00512538" w:rsidRDefault="00A52339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Este fluxo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alternativo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ocorre quando o sistema encontra uma ou mais denúncias próximas e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nenhuma</w:t>
            </w: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atende o mesmo problema que o usuário relata.  </w:t>
            </w:r>
          </w:p>
          <w:p w14:paraId="1A1F1BC3" w14:textId="77777777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Será exibido ao usuário uma lista com as denúncias encontras dando a opção de </w:t>
            </w:r>
            <w:proofErr w:type="gramStart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curti-las</w:t>
            </w:r>
            <w:proofErr w:type="gramEnd"/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 caso seu problema esteja dentro da lista.</w:t>
            </w:r>
          </w:p>
          <w:p w14:paraId="66225FCF" w14:textId="52077950" w:rsidR="00512538" w:rsidRPr="00512538" w:rsidRDefault="00A52339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 xml:space="preserve">O usuário 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não identifica uma denúncia que atende o mesmo problema que ele relata.</w:t>
            </w:r>
          </w:p>
          <w:p w14:paraId="0DC479FD" w14:textId="50B5B660" w:rsidR="00512538" w:rsidRPr="00512538" w:rsidRDefault="00512538">
            <w:pPr>
              <w:pStyle w:val="Ttulo2"/>
              <w:numPr>
                <w:ilvl w:val="0"/>
                <w:numId w:val="18"/>
              </w:numPr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b w:val="0"/>
                <w:bCs w:val="0"/>
                <w:sz w:val="24"/>
                <w:szCs w:val="24"/>
              </w:rPr>
              <w:t>Retorna ao passo 3 do fluxo principal.</w:t>
            </w:r>
          </w:p>
        </w:tc>
      </w:tr>
      <w:tr w:rsidR="009E4372" w:rsidRPr="00D318B1" w14:paraId="45F084B0" w14:textId="77777777" w:rsidTr="7F09684B">
        <w:tc>
          <w:tcPr>
            <w:tcW w:w="5000" w:type="pct"/>
            <w:gridSpan w:val="2"/>
          </w:tcPr>
          <w:p w14:paraId="237310FE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>Fluxos de Exceção</w:t>
            </w:r>
          </w:p>
          <w:p w14:paraId="14957D31" w14:textId="779ED5BF" w:rsidR="009E4372" w:rsidRPr="00512538" w:rsidRDefault="003F4386" w:rsidP="002A47EB">
            <w:pPr>
              <w:pStyle w:val="Ttulo2"/>
              <w:autoSpaceDE w:val="0"/>
              <w:autoSpaceDN w:val="0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512538">
              <w:rPr>
                <w:rFonts w:cs="Arial"/>
                <w:b w:val="0"/>
                <w:bCs w:val="0"/>
                <w:sz w:val="24"/>
                <w:szCs w:val="24"/>
              </w:rPr>
              <w:t>Não se aplica.</w:t>
            </w:r>
          </w:p>
        </w:tc>
      </w:tr>
      <w:tr w:rsidR="009E4372" w:rsidRPr="00D318B1" w14:paraId="0B849565" w14:textId="77777777" w:rsidTr="7F09684B">
        <w:tc>
          <w:tcPr>
            <w:tcW w:w="5000" w:type="pct"/>
            <w:gridSpan w:val="2"/>
          </w:tcPr>
          <w:p w14:paraId="371F1D25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br w:type="page"/>
              <w:t xml:space="preserve">Pós-condições: </w:t>
            </w:r>
          </w:p>
          <w:p w14:paraId="3FADD9AD" w14:textId="62833FB0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 w:rsidRPr="00895102">
              <w:rPr>
                <w:rFonts w:cs="Arial"/>
                <w:b w:val="0"/>
                <w:bCs w:val="0"/>
                <w:sz w:val="24"/>
                <w:szCs w:val="24"/>
              </w:rPr>
              <w:t>O sistema atualiza a pontuação do usuário. [RN010]</w:t>
            </w:r>
          </w:p>
        </w:tc>
      </w:tr>
      <w:tr w:rsidR="009E4372" w:rsidRPr="00D318B1" w14:paraId="266B7515" w14:textId="77777777" w:rsidTr="7F09684B">
        <w:trPr>
          <w:trHeight w:val="739"/>
        </w:trPr>
        <w:tc>
          <w:tcPr>
            <w:tcW w:w="5000" w:type="pct"/>
            <w:gridSpan w:val="2"/>
          </w:tcPr>
          <w:p w14:paraId="78640B78" w14:textId="77777777" w:rsidR="009E4372" w:rsidRPr="00512538" w:rsidRDefault="009E4372" w:rsidP="002A47EB">
            <w:pPr>
              <w:pStyle w:val="Ttulo2"/>
              <w:spacing w:line="360" w:lineRule="auto"/>
              <w:rPr>
                <w:rFonts w:cs="Arial"/>
                <w:sz w:val="24"/>
                <w:szCs w:val="24"/>
              </w:rPr>
            </w:pPr>
            <w:r w:rsidRPr="00512538">
              <w:rPr>
                <w:rFonts w:cs="Arial"/>
                <w:sz w:val="24"/>
                <w:szCs w:val="24"/>
              </w:rPr>
              <w:t xml:space="preserve">Regras de Negócio: </w:t>
            </w:r>
          </w:p>
          <w:p w14:paraId="3118FB3F" w14:textId="133E0A6E" w:rsidR="009E4372" w:rsidRPr="00512538" w:rsidRDefault="00895102" w:rsidP="002A47EB">
            <w:pPr>
              <w:pStyle w:val="Ttulo2"/>
              <w:spacing w:line="360" w:lineRule="auto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RN001, </w:t>
            </w:r>
            <w:r w:rsidR="009E4372" w:rsidRPr="00512538">
              <w:rPr>
                <w:rFonts w:cs="Arial"/>
                <w:b w:val="0"/>
                <w:bCs w:val="0"/>
                <w:sz w:val="24"/>
                <w:szCs w:val="24"/>
              </w:rPr>
              <w:t>RN</w:t>
            </w:r>
            <w:r w:rsidR="00512538" w:rsidRPr="00512538">
              <w:rPr>
                <w:rFonts w:cs="Arial"/>
                <w:b w:val="0"/>
                <w:bCs w:val="0"/>
                <w:sz w:val="24"/>
                <w:szCs w:val="24"/>
              </w:rPr>
              <w:t>004 e RN010</w:t>
            </w:r>
          </w:p>
        </w:tc>
      </w:tr>
    </w:tbl>
    <w:p w14:paraId="07F93E73" w14:textId="77777777" w:rsidR="009E4372" w:rsidRDefault="009E4372" w:rsidP="002A47EB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14" w:name="_Toc49378740"/>
      <w:r>
        <w:rPr>
          <w:rFonts w:cs="Arial"/>
        </w:rPr>
        <w:tab/>
      </w:r>
    </w:p>
    <w:p w14:paraId="36AC1275" w14:textId="77777777" w:rsidR="002C6808" w:rsidRDefault="002C6808" w:rsidP="002A47EB"/>
    <w:p w14:paraId="024CDE30" w14:textId="77777777" w:rsidR="002C6808" w:rsidRDefault="002C6808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14:paraId="1262E8A3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F47615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CSU002 – Cadastrar Usuário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14:paraId="42E4F9AA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379F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EC221A" w14:textId="161B1E95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tem como objetivo a adição de um novo perfil de usuário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14:paraId="73C68C75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4ACDC4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01C4BE56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14:paraId="03713AFC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74C95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A11C61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caso de uso se inicia quando o ator usuário deseja criar um perfil para si.</w:t>
            </w:r>
          </w:p>
          <w:p w14:paraId="46E8877E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ator usuário informa os dados necessários. [RN002] </w:t>
            </w:r>
          </w:p>
          <w:p w14:paraId="61A2B647" w14:textId="052E5ABB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verifica se os dados estão de acordo.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3A37A2E7" w14:textId="77777777" w:rsidR="002C6808" w:rsidRPr="002C6808" w:rsidRDefault="002C6808">
            <w:pPr>
              <w:pStyle w:val="Pargrafoda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consolida a criação do perfil.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7F8A26BF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0787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94A397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20C4873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D5BE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FBBAA20" w14:textId="0FE950D4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incompletos</w:t>
            </w:r>
          </w:p>
          <w:p w14:paraId="7D7A552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Este fluxo exceção ocorre quando o usuário não informa todos os dados corretamente.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922B175" w14:textId="0BC30583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O usuário deve corrigir as informações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FEB723" w14:textId="29931CC2" w:rsidR="002C6808" w:rsidRPr="002C6808" w:rsidRDefault="002C6808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2 do fluxo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C6808" w14:paraId="33255B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33599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AABFD6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14:paraId="3E5297C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4417D2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RN002</w:t>
            </w:r>
          </w:p>
        </w:tc>
      </w:tr>
    </w:tbl>
    <w:p w14:paraId="01956186" w14:textId="77777777" w:rsidR="002C6808" w:rsidRDefault="002C6808" w:rsidP="002A47EB"/>
    <w:p w14:paraId="5ACAF5F2" w14:textId="77777777" w:rsidR="002C6808" w:rsidRDefault="002C6808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2C6808" w14:paraId="310C34F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A1B75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CSU003 – Realizar Login</w:t>
            </w:r>
          </w:p>
        </w:tc>
      </w:tr>
      <w:tr w:rsidR="002C6808" w:rsidRPr="002C6808" w14:paraId="3BCDFC0D" w14:textId="77777777" w:rsidTr="002C6808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7C86F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2C6808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11DB9" w14:textId="2B4B442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tem como objetivo </w:t>
            </w:r>
            <w:r w:rsidR="00B13A6D">
              <w:rPr>
                <w:rFonts w:ascii="Arial" w:hAnsi="Arial" w:cs="Arial"/>
                <w:sz w:val="24"/>
                <w:szCs w:val="24"/>
              </w:rPr>
              <w:t>realiza</w:t>
            </w:r>
            <w:r>
              <w:rPr>
                <w:rFonts w:ascii="Arial" w:hAnsi="Arial" w:cs="Arial"/>
                <w:sz w:val="24"/>
                <w:szCs w:val="24"/>
              </w:rPr>
              <w:t>r login no sistema.</w:t>
            </w:r>
          </w:p>
        </w:tc>
      </w:tr>
      <w:tr w:rsidR="002C6808" w:rsidRPr="002C6808" w14:paraId="34B7614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B6140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EDECEFC" w14:textId="24919B3C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O usuário deve possuir </w:t>
            </w:r>
            <w:r>
              <w:rPr>
                <w:rFonts w:ascii="Arial" w:hAnsi="Arial" w:cs="Arial"/>
                <w:sz w:val="24"/>
                <w:szCs w:val="24"/>
              </w:rPr>
              <w:t>cadastro</w:t>
            </w:r>
            <w:r w:rsidRPr="002C6808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[RN003]</w:t>
            </w:r>
          </w:p>
        </w:tc>
      </w:tr>
      <w:tr w:rsidR="002C6808" w:rsidRPr="002C6808" w14:paraId="4DE1D1A1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ACDEE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2C6808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15B2310" w14:textId="309239FC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caso de uso se inicia quando </w:t>
            </w:r>
            <w:r w:rsidR="00B13A6D">
              <w:rPr>
                <w:rFonts w:ascii="Arial" w:hAnsi="Arial" w:cs="Arial"/>
                <w:sz w:val="24"/>
                <w:szCs w:val="24"/>
              </w:rPr>
              <w:t>um usuário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quer realizar login.</w:t>
            </w:r>
          </w:p>
          <w:p w14:paraId="505D038A" w14:textId="5AD9E8C2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informa o e-mail e senha da sua conta. [RN003]</w:t>
            </w:r>
          </w:p>
          <w:p w14:paraId="1B5DA02C" w14:textId="42CC164B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O sistema valida os dados. 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</w:t>
            </w:r>
          </w:p>
          <w:p w14:paraId="71D6860F" w14:textId="77777777" w:rsidR="002C6808" w:rsidRPr="002C6808" w:rsidRDefault="002C6808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entra no sistema.</w:t>
            </w:r>
          </w:p>
        </w:tc>
      </w:tr>
      <w:tr w:rsidR="002C6808" w:rsidRPr="002C6808" w14:paraId="2EAF95EB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3E1C8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Alternativos </w:t>
            </w:r>
          </w:p>
          <w:p w14:paraId="40699CC2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150D16F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17313D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1C8B4F9" w14:textId="5AFD88A1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Dados incorretos</w:t>
            </w:r>
          </w:p>
          <w:p w14:paraId="5BD376B1" w14:textId="4AEBC4A6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informa o </w:t>
            </w:r>
            <w:r w:rsidR="00B13A6D">
              <w:rPr>
                <w:rFonts w:ascii="Arial" w:hAnsi="Arial" w:cs="Arial"/>
                <w:sz w:val="24"/>
                <w:szCs w:val="24"/>
              </w:rPr>
              <w:t>e-</w:t>
            </w:r>
            <w:r w:rsidRPr="002C6808">
              <w:rPr>
                <w:rFonts w:ascii="Arial" w:hAnsi="Arial" w:cs="Arial"/>
                <w:sz w:val="24"/>
                <w:szCs w:val="24"/>
              </w:rPr>
              <w:t>mail ou senha incorretos.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5A7D5404" w14:textId="4B6F5E95" w:rsidR="002C6808" w:rsidRPr="002C6808" w:rsidRDefault="002C6808">
            <w:pPr>
              <w:numPr>
                <w:ilvl w:val="0"/>
                <w:numId w:val="19"/>
              </w:numPr>
              <w:spacing w:line="360" w:lineRule="auto"/>
              <w:ind w:left="420" w:firstLine="0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Retorna</w:t>
            </w:r>
            <w:r w:rsidR="00B13A6D">
              <w:rPr>
                <w:rFonts w:ascii="Arial" w:hAnsi="Arial" w:cs="Arial"/>
                <w:sz w:val="24"/>
                <w:szCs w:val="24"/>
              </w:rPr>
              <w:t>r</w:t>
            </w:r>
            <w:r w:rsidRPr="002C6808">
              <w:rPr>
                <w:rFonts w:ascii="Arial" w:hAnsi="Arial" w:cs="Arial"/>
                <w:sz w:val="24"/>
                <w:szCs w:val="24"/>
              </w:rPr>
              <w:t xml:space="preserve"> ao passo 1 do fluxo principal</w:t>
            </w:r>
            <w:r w:rsidR="00B13A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2C6808" w14:paraId="2A8A2DD6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7B337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DE30D83" w14:textId="77777777" w:rsidR="002C6808" w:rsidRPr="002C6808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C6808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2C6808" w14:paraId="20EA86DD" w14:textId="77777777" w:rsidTr="002C6808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D3D04" w14:textId="77777777" w:rsidR="002C6808" w:rsidRPr="002C6808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C6808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2C6808">
              <w:rPr>
                <w:rFonts w:ascii="Arial" w:hAnsi="Arial" w:cs="Arial"/>
                <w:sz w:val="24"/>
                <w:szCs w:val="24"/>
              </w:rPr>
              <w:t>RN003</w:t>
            </w:r>
          </w:p>
        </w:tc>
      </w:tr>
    </w:tbl>
    <w:p w14:paraId="60449FE7" w14:textId="77777777" w:rsidR="002C6808" w:rsidRDefault="002C6808" w:rsidP="002A47EB"/>
    <w:p w14:paraId="43B75608" w14:textId="77777777" w:rsidR="002C6808" w:rsidRDefault="002C6808" w:rsidP="002A47EB"/>
    <w:p w14:paraId="6B6C4712" w14:textId="77777777" w:rsidR="002C6808" w:rsidRDefault="002C6808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13A6D" w14:paraId="0510FB46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F7966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CSU004 – Deletar Denúncia  </w:t>
            </w:r>
          </w:p>
        </w:tc>
      </w:tr>
      <w:tr w:rsidR="002C6808" w:rsidRPr="00B13A6D" w14:paraId="4C0CEDB1" w14:textId="77777777" w:rsidTr="00B13A6D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846F43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13A6D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D5E71" w14:textId="7777777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caso de uso tem como objetivo a exclusão de uma denúncia existente</w:t>
            </w:r>
          </w:p>
        </w:tc>
      </w:tr>
      <w:tr w:rsidR="002C6808" w:rsidRPr="00B13A6D" w14:paraId="4E3702C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77492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0FD3A3" w14:textId="225FC66A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13A6D" w:rsidRPr="00B13A6D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13A6D" w14:paraId="1CF36B87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739CF0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13A6D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1585F95" w14:textId="154953FE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B13A6D">
              <w:rPr>
                <w:rFonts w:ascii="Arial" w:hAnsi="Arial" w:cs="Arial"/>
                <w:sz w:val="24"/>
                <w:szCs w:val="24"/>
              </w:rPr>
              <w:t>usuário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escolhe a opção de “Deletar Denúncia”.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36579A0A" w14:textId="332E2982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deve selecionar “excluir denúncia” na denúncia que deseja excluir. [RN00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[FE</w:t>
            </w:r>
            <w:r w:rsid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  </w:t>
            </w:r>
          </w:p>
          <w:p w14:paraId="59BD5357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exclusão da denúncia. </w:t>
            </w:r>
          </w:p>
          <w:p w14:paraId="4F331083" w14:textId="53328509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confirma a exclusão da denúncia. </w:t>
            </w:r>
          </w:p>
          <w:p w14:paraId="750D5E9C" w14:textId="77777777" w:rsidR="002C6808" w:rsidRPr="00B13A6D" w:rsidRDefault="002C6808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exclui a denúncia.  </w:t>
            </w:r>
          </w:p>
        </w:tc>
      </w:tr>
      <w:tr w:rsidR="002C6808" w:rsidRPr="00B13A6D" w14:paraId="7BAC57BE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70E067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225D9866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4D13721F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AF1A4C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Fluxos de Exceção </w:t>
            </w:r>
          </w:p>
          <w:p w14:paraId="61909C44" w14:textId="7EA5C00F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 w:rsidR="00B13A6D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03C7C190" w14:textId="346BDCCF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Este fluxo de exceção ocorre quando o usuário tenta excluir uma denúncia q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 w:rsidR="00B403B2">
              <w:rPr>
                <w:rFonts w:ascii="Arial" w:hAnsi="Arial" w:cs="Arial"/>
                <w:sz w:val="24"/>
                <w:szCs w:val="24"/>
              </w:rPr>
              <w:t>deletar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21595129" w14:textId="75F0B65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para 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excluir a denúncia em questão.  </w:t>
            </w:r>
          </w:p>
          <w:p w14:paraId="7A8B4CEF" w14:textId="77777777" w:rsidR="002C6808" w:rsidRPr="00B13A6D" w:rsidRDefault="002C680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fluxo é interrompido. </w:t>
            </w:r>
          </w:p>
        </w:tc>
      </w:tr>
      <w:tr w:rsidR="002C6808" w:rsidRPr="00B13A6D" w14:paraId="040C8C92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0DEE7E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778352CD" w14:textId="77777777" w:rsidR="002C6808" w:rsidRPr="00B13A6D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13A6D" w14:paraId="7C855924" w14:textId="77777777" w:rsidTr="00B13A6D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96785" w14:textId="3B4B40D7" w:rsidR="002C6808" w:rsidRPr="00B13A6D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13A6D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 RN00</w:t>
            </w:r>
            <w:r w:rsidR="00B403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22B9B5C9" w14:textId="77777777" w:rsidR="002C6808" w:rsidRDefault="002C6808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436905D6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7FB5AA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CSU005 – Editar Denúncia </w:t>
            </w:r>
          </w:p>
        </w:tc>
      </w:tr>
      <w:tr w:rsidR="002C6808" w:rsidRPr="00B403B2" w14:paraId="5BB372A4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11BCB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2318B" w14:textId="77E745F0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a modificação das informações de uma denúncia</w:t>
            </w:r>
            <w:r w:rsidR="00B403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B403B2" w14:paraId="0A577CC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1F2E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1310E615" w14:textId="752EAD4D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[RN001]</w:t>
            </w:r>
          </w:p>
        </w:tc>
      </w:tr>
      <w:tr w:rsidR="002C6808" w:rsidRPr="00B403B2" w14:paraId="27DC606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5A031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D35FA79" w14:textId="24B4A4EF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ou moderador escolhe a opção de “Alterar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AD6E1BA" w14:textId="7169C966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ator usuário seleciona “alterar denúncia” na denúncia que deseja alterar. [RN0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09E7A75" w14:textId="02604B5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insere as informações que deseja alterar, podendo ser, foto, descrição, localização e categoria e confirma a alteração.  </w:t>
            </w:r>
          </w:p>
          <w:p w14:paraId="4ACCA4D5" w14:textId="77777777" w:rsidR="002C6808" w:rsidRPr="00B403B2" w:rsidRDefault="002C6808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as informações da denúncia com os dados informados.  </w:t>
            </w:r>
          </w:p>
        </w:tc>
      </w:tr>
      <w:tr w:rsidR="002C6808" w:rsidRPr="00B403B2" w14:paraId="28F4CD2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6B7E9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52E4A758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AB54D8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F70D7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7577ED7E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14DEF79C" w14:textId="68DCA7F3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lastRenderedPageBreak/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38840BC" w14:textId="77777777" w:rsidR="00B403B2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1848C4DF" w14:textId="0AE0F79F" w:rsidR="002C6808" w:rsidRPr="00B403B2" w:rsidRDefault="00B403B2">
            <w:pPr>
              <w:pStyle w:val="PargrafodaLista"/>
              <w:numPr>
                <w:ilvl w:val="0"/>
                <w:numId w:val="3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2383D2A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C9F9E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5A344D3C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365DEE8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56B66" w14:textId="181FD25F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RN0</w:t>
            </w:r>
            <w:r w:rsidR="00B403B2">
              <w:rPr>
                <w:rFonts w:ascii="Arial" w:hAnsi="Arial" w:cs="Arial"/>
                <w:sz w:val="24"/>
                <w:szCs w:val="24"/>
              </w:rPr>
              <w:t>01 e RN008</w:t>
            </w:r>
          </w:p>
        </w:tc>
      </w:tr>
    </w:tbl>
    <w:p w14:paraId="76251C41" w14:textId="77777777" w:rsidR="002C6808" w:rsidRDefault="002C6808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02EDE87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B9EFBD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CSU006 – Alterar Status da Denúncia</w:t>
            </w:r>
          </w:p>
        </w:tc>
      </w:tr>
      <w:tr w:rsidR="002C6808" w:rsidRPr="00B403B2" w14:paraId="5A0A5FE2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BDC14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D6A87C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modificar o status de uma denúncia.</w:t>
            </w:r>
          </w:p>
        </w:tc>
      </w:tr>
      <w:tr w:rsidR="002C6808" w:rsidRPr="00B403B2" w14:paraId="1111A5F1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D475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776BBDC" w14:textId="26B1CF46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30C9A3F0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7B8C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4219C81F" w14:textId="65CB3E93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Este caso de uso se inicia quando o usuário 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ou </w:t>
            </w:r>
            <w:r w:rsidR="00B403B2" w:rsidRPr="00B403B2">
              <w:rPr>
                <w:rFonts w:ascii="Arial" w:hAnsi="Arial" w:cs="Arial"/>
                <w:sz w:val="24"/>
                <w:szCs w:val="24"/>
              </w:rPr>
              <w:t xml:space="preserve">moderador </w:t>
            </w:r>
            <w:r w:rsidRPr="00B403B2">
              <w:rPr>
                <w:rFonts w:ascii="Arial" w:hAnsi="Arial" w:cs="Arial"/>
                <w:sz w:val="24"/>
                <w:szCs w:val="24"/>
              </w:rPr>
              <w:t>escolhe a opção de “Alterar Status da Denúncia”.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21F2EE4" w14:textId="3984D32B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usuário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escolhe a opção de status que deseja atribuir a denúncia, podendo ser resolvida ou não-resolvida. [RN00</w:t>
            </w:r>
            <w:r w:rsid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] </w:t>
            </w:r>
          </w:p>
          <w:p w14:paraId="3156D4AB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sistema abre uma janela de alerta solicitando a confirmação da alteração. </w:t>
            </w:r>
          </w:p>
          <w:p w14:paraId="6B297710" w14:textId="77777777" w:rsidR="002C6808" w:rsidRPr="00B403B2" w:rsidRDefault="002C6808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B403B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atualiza o status da denúncia com a opção escolhida.</w:t>
            </w:r>
            <w:r w:rsidRPr="00B403B2">
              <w:rPr>
                <w:rFonts w:ascii="Arial" w:hAnsi="Arial" w:cs="Arial"/>
                <w:b/>
                <w:sz w:val="24"/>
                <w:szCs w:val="24"/>
              </w:rPr>
              <w:t>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2C6808" w:rsidRPr="00B403B2" w14:paraId="13618C5F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A3033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02BFCE7F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6DD345C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2CEC4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23BA521B" w14:textId="77777777" w:rsidR="00B403B2" w:rsidRPr="00B13A6D" w:rsidRDefault="00B403B2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[FE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1] Fluxo de Exceção 1: Permissão negada  </w:t>
            </w:r>
          </w:p>
          <w:p w14:paraId="3DECAA7A" w14:textId="77777777" w:rsidR="00B403B2" w:rsidRPr="00B13A6D" w:rsidRDefault="00B403B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13A6D">
              <w:rPr>
                <w:rFonts w:ascii="Arial" w:hAnsi="Arial" w:cs="Arial"/>
                <w:sz w:val="24"/>
                <w:szCs w:val="24"/>
              </w:rPr>
              <w:t xml:space="preserve">Este fluxo de exceção ocorre quando o usuário tenta </w:t>
            </w:r>
            <w:r>
              <w:rPr>
                <w:rFonts w:ascii="Arial" w:hAnsi="Arial" w:cs="Arial"/>
                <w:sz w:val="24"/>
                <w:szCs w:val="24"/>
              </w:rPr>
              <w:t xml:space="preserve">editar </w:t>
            </w:r>
            <w:r w:rsidRPr="00B13A6D">
              <w:rPr>
                <w:rFonts w:ascii="Arial" w:hAnsi="Arial" w:cs="Arial"/>
                <w:sz w:val="24"/>
                <w:szCs w:val="24"/>
              </w:rPr>
              <w:t>uma denúncia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ele </w:t>
            </w:r>
            <w:r w:rsidRPr="00B13A6D">
              <w:rPr>
                <w:rFonts w:ascii="Arial" w:hAnsi="Arial" w:cs="Arial"/>
                <w:sz w:val="24"/>
                <w:szCs w:val="24"/>
              </w:rPr>
              <w:t xml:space="preserve">não tem permissão para </w:t>
            </w: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B13A6D">
              <w:rPr>
                <w:rFonts w:ascii="Arial" w:hAnsi="Arial" w:cs="Arial"/>
                <w:sz w:val="24"/>
                <w:szCs w:val="24"/>
              </w:rPr>
              <w:t>. </w:t>
            </w:r>
            <w:r w:rsidRPr="00B13A6D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77A5C987" w14:textId="77777777" w:rsidR="00B403B2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O sistema abre uma janela de alerta informando que o usuário não tem permissão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editar</w:t>
            </w:r>
            <w:r w:rsidRPr="00B13A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denúncia em questão.  </w:t>
            </w:r>
          </w:p>
          <w:p w14:paraId="23D2ECCD" w14:textId="3B70F64D" w:rsidR="002C6808" w:rsidRPr="00B403B2" w:rsidRDefault="00B403B2">
            <w:pPr>
              <w:pStyle w:val="Pargrafoda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fluxo é interrompido. </w:t>
            </w:r>
          </w:p>
        </w:tc>
      </w:tr>
      <w:tr w:rsidR="002C6808" w:rsidRPr="00B403B2" w14:paraId="64708C0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28737A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Pós-condições:  </w:t>
            </w:r>
          </w:p>
          <w:p w14:paraId="73E2F226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045A297A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B98618" w14:textId="3084317D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B403B2">
              <w:rPr>
                <w:rFonts w:ascii="Arial" w:hAnsi="Arial" w:cs="Arial"/>
                <w:sz w:val="24"/>
                <w:szCs w:val="24"/>
              </w:rPr>
              <w:t>1 e RN006</w:t>
            </w:r>
          </w:p>
        </w:tc>
      </w:tr>
    </w:tbl>
    <w:p w14:paraId="11F5F03C" w14:textId="77777777" w:rsidR="002C6808" w:rsidRDefault="002C6808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B403B2" w14:paraId="67B5DE85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DE924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CSU007 – Solicitar Relatório da Denúncia</w:t>
            </w:r>
          </w:p>
        </w:tc>
      </w:tr>
      <w:tr w:rsidR="002C6808" w:rsidRPr="00B403B2" w14:paraId="6804B897" w14:textId="77777777" w:rsidTr="00B403B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6895B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B403B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703742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tem como objetivo criar um relatório das denúncias da região.</w:t>
            </w:r>
          </w:p>
        </w:tc>
      </w:tr>
      <w:tr w:rsidR="002C6808" w:rsidRPr="00B403B2" w14:paraId="25062F13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2A5BF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C17B84D" w14:textId="7E06A2D0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O usuário deve estar logado.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="00B403B2">
              <w:rPr>
                <w:rFonts w:ascii="Arial" w:hAnsi="Arial" w:cs="Arial"/>
                <w:sz w:val="24"/>
                <w:szCs w:val="24"/>
              </w:rPr>
              <w:t>[RN001]</w:t>
            </w:r>
          </w:p>
        </w:tc>
      </w:tr>
      <w:tr w:rsidR="002C6808" w:rsidRPr="00B403B2" w14:paraId="62E2FF64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48C237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B403B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774FC1C5" w14:textId="1B593B39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Este caso de uso se inicia quando o usuário seleciona a opção “Gerar Relatório”.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  <w:p w14:paraId="49C9A444" w14:textId="4D1A7F26" w:rsidR="002C6808" w:rsidRPr="00B403B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403B2">
              <w:rPr>
                <w:rFonts w:ascii="Arial" w:hAnsi="Arial" w:cs="Arial"/>
                <w:sz w:val="24"/>
                <w:szCs w:val="24"/>
              </w:rPr>
              <w:t>u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suário informa a região e </w:t>
            </w:r>
            <w:r w:rsidR="00B403B2">
              <w:rPr>
                <w:rFonts w:ascii="Arial" w:hAnsi="Arial" w:cs="Arial"/>
                <w:sz w:val="24"/>
                <w:szCs w:val="24"/>
              </w:rPr>
              <w:t>categoria d</w:t>
            </w:r>
            <w:r w:rsidR="00E52552">
              <w:rPr>
                <w:rFonts w:ascii="Arial" w:hAnsi="Arial" w:cs="Arial"/>
                <w:sz w:val="24"/>
                <w:szCs w:val="24"/>
              </w:rPr>
              <w:t>e</w:t>
            </w:r>
            <w:r w:rsidR="00B403B2">
              <w:rPr>
                <w:rFonts w:ascii="Arial" w:hAnsi="Arial" w:cs="Arial"/>
                <w:sz w:val="24"/>
                <w:szCs w:val="24"/>
              </w:rPr>
              <w:t xml:space="preserve"> denúncia</w:t>
            </w:r>
            <w:r w:rsidRPr="00B403B2">
              <w:rPr>
                <w:rFonts w:ascii="Arial" w:hAnsi="Arial" w:cs="Arial"/>
                <w:sz w:val="24"/>
                <w:szCs w:val="24"/>
              </w:rPr>
              <w:t>. [RN0</w:t>
            </w:r>
            <w:r w:rsidR="00B403B2">
              <w:rPr>
                <w:rFonts w:ascii="Arial" w:hAnsi="Arial" w:cs="Arial"/>
                <w:sz w:val="24"/>
                <w:szCs w:val="24"/>
              </w:rPr>
              <w:t>07</w:t>
            </w:r>
            <w:r w:rsidRPr="00B403B2">
              <w:rPr>
                <w:rFonts w:ascii="Arial" w:hAnsi="Arial" w:cs="Arial"/>
                <w:sz w:val="24"/>
                <w:szCs w:val="24"/>
              </w:rPr>
              <w:t>] </w:t>
            </w:r>
          </w:p>
          <w:p w14:paraId="09CEF03D" w14:textId="79A1F4DC" w:rsidR="002C6808" w:rsidRPr="00E52552" w:rsidRDefault="002C680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Utilizando as informações do banco de dados</w:t>
            </w:r>
            <w:r w:rsidR="00E52552">
              <w:rPr>
                <w:rFonts w:ascii="Arial" w:hAnsi="Arial" w:cs="Arial"/>
                <w:sz w:val="24"/>
                <w:szCs w:val="24"/>
              </w:rPr>
              <w:t>,</w:t>
            </w:r>
            <w:r w:rsidRPr="00B403B2">
              <w:rPr>
                <w:rFonts w:ascii="Arial" w:hAnsi="Arial" w:cs="Arial"/>
                <w:sz w:val="24"/>
                <w:szCs w:val="24"/>
              </w:rPr>
              <w:t xml:space="preserve"> o sistema cria um relatório das denúncias com as características informadas.</w:t>
            </w:r>
          </w:p>
        </w:tc>
      </w:tr>
      <w:tr w:rsidR="002C6808" w:rsidRPr="00B403B2" w14:paraId="2722437B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C981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</w:p>
          <w:p w14:paraId="161462E2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2F7A62C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3952E" w14:textId="77777777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1AFEFB33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3450FAF9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AECD3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1A045C2D" w14:textId="77777777" w:rsidR="002C6808" w:rsidRPr="00B403B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B403B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B403B2" w14:paraId="4D836602" w14:textId="77777777" w:rsidTr="00B403B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B8E705" w14:textId="105457DB" w:rsidR="002C6808" w:rsidRPr="00B403B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403B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 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RN001 e </w:t>
            </w:r>
            <w:r w:rsidRPr="00B403B2">
              <w:rPr>
                <w:rFonts w:ascii="Arial" w:hAnsi="Arial" w:cs="Arial"/>
                <w:sz w:val="24"/>
                <w:szCs w:val="24"/>
              </w:rPr>
              <w:t>RN00</w:t>
            </w:r>
            <w:r w:rsidR="008951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14:paraId="44ED4799" w14:textId="0C8AA6F3" w:rsidR="002C6808" w:rsidRDefault="002C6808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E52552" w14:paraId="0AEDEFF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08F7F" w14:textId="1E5B032C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CSU008 – Feed de Den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ú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ncias</w:t>
            </w:r>
          </w:p>
        </w:tc>
      </w:tr>
      <w:tr w:rsidR="002C6808" w:rsidRPr="00E52552" w14:paraId="40947D7B" w14:textId="77777777" w:rsidTr="00E5255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B1DEF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E5255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83FCD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caso de uso tem como objetivo permitir que qualquer interessado veja as denúncias feitas no site.</w:t>
            </w:r>
          </w:p>
        </w:tc>
      </w:tr>
      <w:tr w:rsidR="002C6808" w:rsidRPr="00E52552" w14:paraId="6D282C43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EA1A4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2FABCEC5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26C1E3B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6F83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E5255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CDDCCDF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Este caso de uso se inicia quando qualquer usuário entra no site.  </w:t>
            </w:r>
          </w:p>
          <w:p w14:paraId="63FE1D96" w14:textId="50F62C17" w:rsidR="002C6808" w:rsidRPr="00E52552" w:rsidRDefault="002C6808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</w:t>
            </w:r>
            <w:r w:rsidR="00895102" w:rsidRPr="00E52552">
              <w:rPr>
                <w:rFonts w:ascii="Arial" w:hAnsi="Arial" w:cs="Arial"/>
                <w:sz w:val="24"/>
                <w:szCs w:val="24"/>
              </w:rPr>
              <w:t>sistema irá organizar o feed com as denúncias feitas mais recentemente no site.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[RN009]</w:t>
            </w:r>
            <w:r w:rsid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[FA</w:t>
            </w:r>
            <w:r w:rsid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00</w:t>
            </w:r>
            <w:r w:rsidRPr="00E5255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1]</w:t>
            </w:r>
          </w:p>
        </w:tc>
      </w:tr>
      <w:tr w:rsidR="002C6808" w:rsidRPr="00E52552" w14:paraId="0EE2A912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92C8E" w14:textId="31FBD0C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Alternativos </w:t>
            </w:r>
            <w:r w:rsidRPr="00E52552">
              <w:rPr>
                <w:sz w:val="24"/>
                <w:szCs w:val="24"/>
              </w:rPr>
              <w:br/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[FA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>00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1] Fluxo Alternativo 1: Listagem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por denúncias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525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mais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curtidas</w:t>
            </w:r>
          </w:p>
          <w:p w14:paraId="4D3F3E51" w14:textId="2695A290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Este flux</w:t>
            </w:r>
            <w:r w:rsidR="00E52552">
              <w:rPr>
                <w:rFonts w:ascii="Arial" w:hAnsi="Arial" w:cs="Arial"/>
                <w:sz w:val="24"/>
                <w:szCs w:val="24"/>
              </w:rPr>
              <w:t>o alternativo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ocorre quando o usuário seleciona o modo de listagem </w:t>
            </w:r>
            <w:r w:rsidR="00E52552">
              <w:rPr>
                <w:rFonts w:ascii="Arial" w:hAnsi="Arial" w:cs="Arial"/>
                <w:sz w:val="24"/>
                <w:szCs w:val="24"/>
              </w:rPr>
              <w:t xml:space="preserve">“mais </w:t>
            </w:r>
            <w:r w:rsidR="00895102">
              <w:rPr>
                <w:rFonts w:ascii="Arial" w:hAnsi="Arial" w:cs="Arial"/>
                <w:sz w:val="24"/>
                <w:szCs w:val="24"/>
              </w:rPr>
              <w:t>curtidas</w:t>
            </w:r>
            <w:r w:rsidR="00E52552">
              <w:rPr>
                <w:rFonts w:ascii="Arial" w:hAnsi="Arial" w:cs="Arial"/>
                <w:sz w:val="24"/>
                <w:szCs w:val="24"/>
              </w:rPr>
              <w:t>”</w:t>
            </w:r>
            <w:r w:rsidRPr="00E52552">
              <w:rPr>
                <w:rFonts w:ascii="Arial" w:hAnsi="Arial" w:cs="Arial"/>
                <w:sz w:val="24"/>
                <w:szCs w:val="24"/>
              </w:rPr>
              <w:t xml:space="preserve"> no feed.</w:t>
            </w:r>
          </w:p>
          <w:p w14:paraId="03BD43E7" w14:textId="4BD8B608" w:rsidR="002C6808" w:rsidRPr="00E52552" w:rsidRDefault="002C6808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 xml:space="preserve">O sistema irá organizar o feed com as denúncias </w:t>
            </w:r>
            <w:r w:rsidR="00895102">
              <w:rPr>
                <w:rFonts w:ascii="Arial" w:hAnsi="Arial" w:cs="Arial"/>
                <w:sz w:val="24"/>
                <w:szCs w:val="24"/>
              </w:rPr>
              <w:t>mais curtidas</w:t>
            </w:r>
            <w:r w:rsidRPr="00E525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C6808" w:rsidRPr="00E52552" w14:paraId="59173F66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CDB33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8F20E30" w14:textId="77777777" w:rsidR="002C6808" w:rsidRPr="00E5255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E52552" w14:paraId="14FB4B94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7FE79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3E1A60AB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E52552" w14:paraId="51E40679" w14:textId="77777777" w:rsidTr="00E5255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F1CE0" w14:textId="77777777" w:rsidR="002C6808" w:rsidRPr="00E5255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E5255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18536205" w14:textId="60A0D4DC" w:rsidR="002C6808" w:rsidRPr="00E52552" w:rsidRDefault="00895102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RN009</w:t>
            </w:r>
          </w:p>
        </w:tc>
      </w:tr>
    </w:tbl>
    <w:p w14:paraId="30EF8F47" w14:textId="77777777" w:rsidR="00895102" w:rsidRDefault="00895102" w:rsidP="002A47EB">
      <w:pPr>
        <w:spacing w:before="240" w:line="360" w:lineRule="auto"/>
      </w:pPr>
    </w:p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C6808" w:rsidRPr="00895102" w14:paraId="66B4939C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A0B7B6" w14:textId="0C16CF4D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Visualizar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5102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C6808" w:rsidRPr="00895102" w14:paraId="617BF683" w14:textId="77777777" w:rsidTr="00895102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FC75A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F8EF3" w14:textId="2A0B86EF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 w:rsidR="00895102">
              <w:rPr>
                <w:rFonts w:ascii="Arial" w:hAnsi="Arial" w:cs="Arial"/>
                <w:sz w:val="24"/>
                <w:szCs w:val="24"/>
              </w:rPr>
              <w:t xml:space="preserve">permite que o usuário visualize </w:t>
            </w:r>
            <w:r w:rsidR="00A34B86">
              <w:rPr>
                <w:rFonts w:ascii="Arial" w:hAnsi="Arial" w:cs="Arial"/>
                <w:sz w:val="24"/>
                <w:szCs w:val="24"/>
              </w:rPr>
              <w:t>todos os dados d</w:t>
            </w:r>
            <w:r w:rsidR="002A47EB">
              <w:rPr>
                <w:rFonts w:ascii="Arial" w:hAnsi="Arial" w:cs="Arial"/>
                <w:sz w:val="24"/>
                <w:szCs w:val="24"/>
              </w:rPr>
              <w:t>e uma denúncia.</w:t>
            </w:r>
          </w:p>
        </w:tc>
      </w:tr>
      <w:tr w:rsidR="002C6808" w:rsidRPr="00895102" w14:paraId="6D417EF7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ACF1B4" w14:textId="77777777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64C178BB" w14:textId="24A0AD83" w:rsidR="002C6808" w:rsidRPr="00A34B86" w:rsidRDefault="00A34B86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34B86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3F705826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0AC31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08CA7AFE" w14:textId="077ED6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 w:rsidR="00A34B86">
              <w:rPr>
                <w:rFonts w:ascii="Arial" w:hAnsi="Arial" w:cs="Arial"/>
                <w:sz w:val="24"/>
                <w:szCs w:val="24"/>
              </w:rPr>
              <w:t>usuário clica em uma denúncia</w:t>
            </w:r>
          </w:p>
          <w:p w14:paraId="5ADD15AC" w14:textId="2E3F86DE" w:rsidR="002C6808" w:rsidRPr="00895102" w:rsidRDefault="002C6808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exibir mais detalhes da denúncia. </w:t>
            </w:r>
            <w:r w:rsidR="00A34B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[RN0</w:t>
            </w:r>
            <w:r w:rsidR="002A47E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11]</w:t>
            </w:r>
          </w:p>
          <w:p w14:paraId="7272F6BB" w14:textId="6EF9C8EF" w:rsidR="002C6808" w:rsidRPr="00A34B86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6808" w:rsidRPr="00895102" w14:paraId="1C9F0B73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279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Fluxos Alternativos  </w:t>
            </w:r>
          </w:p>
          <w:p w14:paraId="4534FB72" w14:textId="42570BD0" w:rsidR="002C6808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74ABF7F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6F5C0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008E785B" w14:textId="77777777" w:rsidR="002C6808" w:rsidRPr="00895102" w:rsidRDefault="002C6808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C6808" w:rsidRPr="00895102" w14:paraId="181911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4FF27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4BCD25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 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C6808" w:rsidRPr="00895102" w14:paraId="6C91C5E9" w14:textId="77777777" w:rsidTr="00895102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D0DF34" w14:textId="77777777" w:rsidR="002C6808" w:rsidRPr="00895102" w:rsidRDefault="002C6808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C0F9347" w14:textId="0D4E57E7" w:rsidR="002C6808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RN011</w:t>
            </w:r>
            <w:r w:rsidR="002C6808" w:rsidRPr="00895102">
              <w:rPr>
                <w:rFonts w:ascii="Arial" w:hAnsi="Arial" w:cs="Arial"/>
                <w:sz w:val="24"/>
                <w:szCs w:val="24"/>
              </w:rPr>
              <w:t> </w:t>
            </w:r>
            <w:r w:rsidR="002C6808"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 </w:t>
            </w:r>
          </w:p>
        </w:tc>
      </w:tr>
    </w:tbl>
    <w:p w14:paraId="48A9FA23" w14:textId="77777777" w:rsidR="002A47EB" w:rsidRDefault="002A47EB" w:rsidP="002A47EB"/>
    <w:p w14:paraId="3E962EBF" w14:textId="77777777" w:rsidR="002A47EB" w:rsidRPr="002A47EB" w:rsidRDefault="002A47EB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549B459D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76A05" w14:textId="6892DAFA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Curtir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7B7DE15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A855B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6ACE6B" w14:textId="11AB8E89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curta uma denúncia.</w:t>
            </w:r>
          </w:p>
        </w:tc>
      </w:tr>
      <w:tr w:rsidR="002A47EB" w:rsidRPr="00895102" w14:paraId="27CD1E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9E9C5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73CA0274" w14:textId="035EC258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4B80EAA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240960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18886C5D" w14:textId="220EE46D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“Curtir” de uma denúncia.</w:t>
            </w:r>
          </w:p>
          <w:p w14:paraId="76EBB4B8" w14:textId="052CD33C" w:rsidR="002A47EB" w:rsidRPr="002A47EB" w:rsidRDefault="002A47EB">
            <w:pPr>
              <w:pStyle w:val="Pargrafoda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computar a curtida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2A47EB" w:rsidRPr="00895102" w14:paraId="7BF49128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B80E85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4F11E11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79CD94D1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71A40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52AE0A4A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48AB26A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31142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6249EA37" w14:textId="0083A6B9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41C05F60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5E8D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3CF29810" w14:textId="2E176CC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  <w:r>
              <w:rPr>
                <w:rFonts w:ascii="Arial" w:hAnsi="Arial" w:cs="Arial"/>
                <w:sz w:val="24"/>
                <w:szCs w:val="24"/>
              </w:rPr>
              <w:t>e RN010</w:t>
            </w:r>
          </w:p>
        </w:tc>
      </w:tr>
    </w:tbl>
    <w:p w14:paraId="771870AC" w14:textId="77777777" w:rsidR="002A47EB" w:rsidRDefault="002A47EB" w:rsidP="002A47EB"/>
    <w:p w14:paraId="53A90521" w14:textId="77777777" w:rsidR="002A47EB" w:rsidRDefault="002A47EB" w:rsidP="002A47EB"/>
    <w:tbl>
      <w:tblPr>
        <w:tblW w:w="8632" w:type="dxa"/>
        <w:tblInd w:w="8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783"/>
        <w:gridCol w:w="6849"/>
      </w:tblGrid>
      <w:tr w:rsidR="002A47EB" w:rsidRPr="00895102" w14:paraId="10C9C57F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3ED0D" w14:textId="321B3A20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CSU009 –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enúncia</w:t>
            </w:r>
          </w:p>
        </w:tc>
      </w:tr>
      <w:tr w:rsidR="002A47EB" w:rsidRPr="00895102" w14:paraId="579120A1" w14:textId="77777777" w:rsidTr="00B515E0">
        <w:trPr>
          <w:trHeight w:val="300"/>
        </w:trPr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AA4E56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Sumário</w:t>
            </w:r>
            <w:r w:rsidRPr="00895102">
              <w:rPr>
                <w:rFonts w:ascii="Arial" w:hAnsi="Arial" w:cs="Arial"/>
                <w:sz w:val="24"/>
                <w:szCs w:val="24"/>
              </w:rPr>
              <w:t>:  </w:t>
            </w:r>
          </w:p>
        </w:tc>
        <w:tc>
          <w:tcPr>
            <w:tcW w:w="6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C11BB" w14:textId="2A77182C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</w:t>
            </w:r>
            <w:r>
              <w:rPr>
                <w:rFonts w:ascii="Arial" w:hAnsi="Arial" w:cs="Arial"/>
                <w:sz w:val="24"/>
                <w:szCs w:val="24"/>
              </w:rPr>
              <w:t>permite que o usuário comente uma denúncia.</w:t>
            </w:r>
          </w:p>
        </w:tc>
      </w:tr>
      <w:tr w:rsidR="002A47EB" w:rsidRPr="00895102" w14:paraId="172E315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D9754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34B86">
              <w:rPr>
                <w:rFonts w:ascii="Arial" w:hAnsi="Arial" w:cs="Arial"/>
                <w:b/>
                <w:bCs/>
                <w:sz w:val="24"/>
                <w:szCs w:val="24"/>
              </w:rPr>
              <w:t>Pré-condição:  </w:t>
            </w:r>
          </w:p>
          <w:p w14:paraId="39C35F5C" w14:textId="77777777" w:rsidR="002A47EB" w:rsidRPr="00A34B86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logado. [RN001]</w:t>
            </w:r>
          </w:p>
        </w:tc>
      </w:tr>
      <w:tr w:rsidR="002A47EB" w:rsidRPr="00895102" w14:paraId="25430303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816DF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 Principal </w:t>
            </w:r>
            <w:r w:rsidRPr="00895102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3702464C" w14:textId="4F8AC8D1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 xml:space="preserve">Este caso de uso se inicia quando o </w:t>
            </w:r>
            <w:r>
              <w:rPr>
                <w:rFonts w:ascii="Arial" w:hAnsi="Arial" w:cs="Arial"/>
                <w:sz w:val="24"/>
                <w:szCs w:val="24"/>
              </w:rPr>
              <w:t>usuário clica no botão “Comentar” de uma denúncia.</w:t>
            </w:r>
          </w:p>
          <w:p w14:paraId="6D4FB0EA" w14:textId="5638D36D" w:rsidR="002A47EB" w:rsidRPr="002A47EB" w:rsidRDefault="002A47EB">
            <w:pPr>
              <w:pStyle w:val="Pargrafoda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stema</w:t>
            </w:r>
            <w:r w:rsidRPr="0089510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irá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registar o comentário</w:t>
            </w:r>
          </w:p>
        </w:tc>
      </w:tr>
      <w:tr w:rsidR="002A47EB" w:rsidRPr="00895102" w14:paraId="2E5E606A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74343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Fluxos Alternativos  </w:t>
            </w:r>
          </w:p>
          <w:p w14:paraId="5B3C2B84" w14:textId="77777777" w:rsidR="002A47EB" w:rsidRPr="002A47EB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3BC04D3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86D7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Fluxos de Exceção </w:t>
            </w:r>
          </w:p>
          <w:p w14:paraId="6A32D91E" w14:textId="77777777" w:rsidR="002A47EB" w:rsidRPr="00895102" w:rsidRDefault="002A47EB" w:rsidP="002A47E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5102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  <w:tr w:rsidR="002A47EB" w:rsidRPr="00895102" w14:paraId="1CA45D75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EC704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Pós-condições:  </w:t>
            </w:r>
          </w:p>
          <w:p w14:paraId="5E05B958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2A47EB">
              <w:rPr>
                <w:rFonts w:ascii="Arial" w:hAnsi="Arial" w:cs="Arial"/>
                <w:sz w:val="24"/>
                <w:szCs w:val="24"/>
              </w:rPr>
              <w:t>O sistema atualiza a pontuação do usuário. [RN010]</w:t>
            </w:r>
          </w:p>
        </w:tc>
      </w:tr>
      <w:tr w:rsidR="002A47EB" w:rsidRPr="00895102" w14:paraId="73FD5092" w14:textId="77777777" w:rsidTr="00B515E0">
        <w:trPr>
          <w:trHeight w:val="300"/>
        </w:trPr>
        <w:tc>
          <w:tcPr>
            <w:tcW w:w="86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207FA" w14:textId="77777777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5102">
              <w:rPr>
                <w:rFonts w:ascii="Arial" w:hAnsi="Arial" w:cs="Arial"/>
                <w:b/>
                <w:bCs/>
                <w:sz w:val="24"/>
                <w:szCs w:val="24"/>
              </w:rPr>
              <w:t>Regras de Negócio:</w:t>
            </w:r>
          </w:p>
          <w:p w14:paraId="2B18DDAF" w14:textId="7C7ACC93" w:rsidR="002A47EB" w:rsidRPr="00895102" w:rsidRDefault="002A47EB" w:rsidP="002A47EB">
            <w:pPr>
              <w:spacing w:line="36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RN001 e RN010</w:t>
            </w:r>
          </w:p>
        </w:tc>
      </w:tr>
    </w:tbl>
    <w:p w14:paraId="532B6557" w14:textId="20916C09" w:rsidR="00371660" w:rsidRPr="00D318B1" w:rsidRDefault="15A9094A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r w:rsidRPr="7F09684B">
        <w:rPr>
          <w:rFonts w:cs="Arial"/>
        </w:rPr>
        <w:t>Requisitos Não-Funcionais</w:t>
      </w:r>
      <w:bookmarkEnd w:id="14"/>
    </w:p>
    <w:p w14:paraId="0C017CEC" w14:textId="26746376" w:rsidR="00173AFA" w:rsidRPr="00D318B1" w:rsidRDefault="0B743B2C" w:rsidP="1819307D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[RNF001] - Portabilidade</w:t>
      </w:r>
    </w:p>
    <w:p w14:paraId="1EB40A3E" w14:textId="53C799EA" w:rsidR="0B743B2C" w:rsidRDefault="0B743B2C" w:rsidP="7F09684B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O sistema deve </w:t>
      </w:r>
      <w:r w:rsidR="50FB5CFB" w:rsidRPr="7F09684B">
        <w:rPr>
          <w:rFonts w:ascii="Arial" w:hAnsi="Arial" w:cs="Arial"/>
          <w:sz w:val="24"/>
          <w:szCs w:val="24"/>
        </w:rPr>
        <w:t xml:space="preserve">funcionar </w:t>
      </w:r>
      <w:r w:rsidRPr="7F09684B">
        <w:rPr>
          <w:rFonts w:ascii="Arial" w:hAnsi="Arial" w:cs="Arial"/>
          <w:sz w:val="24"/>
          <w:szCs w:val="24"/>
        </w:rPr>
        <w:t>tanto em computadores</w:t>
      </w:r>
      <w:r w:rsidR="71A8EA62" w:rsidRPr="7F09684B">
        <w:rPr>
          <w:rFonts w:ascii="Arial" w:hAnsi="Arial" w:cs="Arial"/>
          <w:sz w:val="24"/>
          <w:szCs w:val="24"/>
        </w:rPr>
        <w:t>, tablets e</w:t>
      </w:r>
      <w:r w:rsidRPr="7F09684B">
        <w:rPr>
          <w:rFonts w:ascii="Arial" w:hAnsi="Arial" w:cs="Arial"/>
          <w:sz w:val="24"/>
          <w:szCs w:val="24"/>
        </w:rPr>
        <w:t xml:space="preserve"> celulares</w:t>
      </w:r>
      <w:r w:rsidR="0939ABC9" w:rsidRPr="7F09684B">
        <w:rPr>
          <w:rFonts w:ascii="Arial" w:hAnsi="Arial" w:cs="Arial"/>
          <w:sz w:val="24"/>
          <w:szCs w:val="24"/>
        </w:rPr>
        <w:t xml:space="preserve"> de maneira responsiva.</w:t>
      </w:r>
    </w:p>
    <w:p w14:paraId="2955249C" w14:textId="612C6428" w:rsidR="7F09684B" w:rsidRDefault="7F09684B" w:rsidP="7F0968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4A62A6" w14:textId="6C437812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0FA0422D" w:rsidRPr="7F09684B">
        <w:rPr>
          <w:rFonts w:ascii="Arial" w:hAnsi="Arial" w:cs="Arial"/>
          <w:b/>
          <w:bCs/>
          <w:sz w:val="24"/>
          <w:szCs w:val="24"/>
        </w:rPr>
        <w:t>2</w:t>
      </w:r>
      <w:r w:rsidRPr="7F09684B">
        <w:rPr>
          <w:rFonts w:ascii="Arial" w:hAnsi="Arial" w:cs="Arial"/>
          <w:b/>
          <w:bCs/>
          <w:sz w:val="24"/>
          <w:szCs w:val="24"/>
        </w:rPr>
        <w:t>] - Conformidade</w:t>
      </w:r>
    </w:p>
    <w:p w14:paraId="3B839665" w14:textId="3D001F3A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seguir a LGPD.</w:t>
      </w:r>
    </w:p>
    <w:p w14:paraId="2F1180C2" w14:textId="77777777" w:rsidR="00173AFA" w:rsidRPr="00D318B1" w:rsidRDefault="00173AFA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D83F9" w14:textId="0D37B771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59C72247" w:rsidRPr="7F09684B">
        <w:rPr>
          <w:rFonts w:ascii="Arial" w:hAnsi="Arial" w:cs="Arial"/>
          <w:b/>
          <w:bCs/>
          <w:sz w:val="24"/>
          <w:szCs w:val="24"/>
        </w:rPr>
        <w:t>3</w:t>
      </w:r>
      <w:r w:rsidRPr="7F09684B">
        <w:rPr>
          <w:rFonts w:ascii="Arial" w:hAnsi="Arial" w:cs="Arial"/>
          <w:b/>
          <w:bCs/>
          <w:sz w:val="24"/>
          <w:szCs w:val="24"/>
        </w:rPr>
        <w:t>] - Segurança</w:t>
      </w:r>
    </w:p>
    <w:p w14:paraId="672CB4C8" w14:textId="46E5E3BD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>O sistema deve estar protegido de acessos de usuários não permitidos</w:t>
      </w:r>
      <w:r w:rsidR="74B66D7F" w:rsidRPr="7F09684B">
        <w:rPr>
          <w:rFonts w:ascii="Arial" w:hAnsi="Arial" w:cs="Arial"/>
          <w:sz w:val="24"/>
          <w:szCs w:val="24"/>
        </w:rPr>
        <w:t>, por meio de login, senha</w:t>
      </w:r>
      <w:r w:rsidR="75594B29" w:rsidRPr="7F09684B">
        <w:rPr>
          <w:rFonts w:ascii="Arial" w:hAnsi="Arial" w:cs="Arial"/>
          <w:sz w:val="24"/>
          <w:szCs w:val="24"/>
        </w:rPr>
        <w:t xml:space="preserve"> criptografada</w:t>
      </w:r>
      <w:r w:rsidR="74B66D7F" w:rsidRPr="7F09684B">
        <w:rPr>
          <w:rFonts w:ascii="Arial" w:hAnsi="Arial" w:cs="Arial"/>
          <w:sz w:val="24"/>
          <w:szCs w:val="24"/>
        </w:rPr>
        <w:t xml:space="preserve"> e controle de sessões</w:t>
      </w:r>
      <w:r w:rsidRPr="7F09684B">
        <w:rPr>
          <w:rFonts w:ascii="Arial" w:hAnsi="Arial" w:cs="Arial"/>
          <w:sz w:val="24"/>
          <w:szCs w:val="24"/>
        </w:rPr>
        <w:t>.</w:t>
      </w:r>
    </w:p>
    <w:p w14:paraId="392047E1" w14:textId="77777777" w:rsidR="00173AFA" w:rsidRPr="00D318B1" w:rsidRDefault="00173AFA" w:rsidP="7F09684B">
      <w:pPr>
        <w:spacing w:line="360" w:lineRule="auto"/>
        <w:rPr>
          <w:rFonts w:ascii="Arial" w:hAnsi="Arial" w:cs="Arial"/>
          <w:sz w:val="24"/>
          <w:szCs w:val="24"/>
        </w:rPr>
      </w:pPr>
    </w:p>
    <w:p w14:paraId="267259CF" w14:textId="5980F0EC" w:rsidR="00173AFA" w:rsidRPr="00D318B1" w:rsidRDefault="0B743B2C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lastRenderedPageBreak/>
        <w:t>[RNF00</w:t>
      </w:r>
      <w:r w:rsidR="19E60B2E" w:rsidRPr="7F09684B">
        <w:rPr>
          <w:rFonts w:ascii="Arial" w:hAnsi="Arial" w:cs="Arial"/>
          <w:b/>
          <w:bCs/>
          <w:sz w:val="24"/>
          <w:szCs w:val="24"/>
        </w:rPr>
        <w:t>4</w:t>
      </w:r>
      <w:r w:rsidRPr="7F09684B">
        <w:rPr>
          <w:rFonts w:ascii="Arial" w:hAnsi="Arial" w:cs="Arial"/>
          <w:b/>
          <w:bCs/>
          <w:sz w:val="24"/>
          <w:szCs w:val="24"/>
        </w:rPr>
        <w:t>] - Usabilidade</w:t>
      </w:r>
    </w:p>
    <w:p w14:paraId="38C07868" w14:textId="1825F809" w:rsidR="00173AFA" w:rsidRPr="00D318B1" w:rsidRDefault="0B743B2C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interface do sistema deve ser simples e amigável para o usuário, permitindo que qualquer ação dentro dele seja feita em </w:t>
      </w:r>
      <w:r w:rsidR="3B8BC963" w:rsidRPr="7F09684B">
        <w:rPr>
          <w:rFonts w:ascii="Arial" w:hAnsi="Arial" w:cs="Arial"/>
          <w:sz w:val="24"/>
          <w:szCs w:val="24"/>
        </w:rPr>
        <w:t xml:space="preserve">uma média </w:t>
      </w:r>
      <w:r w:rsidRPr="7F09684B">
        <w:rPr>
          <w:rFonts w:ascii="Arial" w:hAnsi="Arial" w:cs="Arial"/>
          <w:sz w:val="24"/>
          <w:szCs w:val="24"/>
        </w:rPr>
        <w:t xml:space="preserve">de </w:t>
      </w:r>
      <w:r w:rsidR="4905CBB0" w:rsidRPr="7F09684B">
        <w:rPr>
          <w:rFonts w:ascii="Arial" w:hAnsi="Arial" w:cs="Arial"/>
          <w:sz w:val="24"/>
          <w:szCs w:val="24"/>
        </w:rPr>
        <w:t>10</w:t>
      </w:r>
      <w:r w:rsidRPr="7F09684B">
        <w:rPr>
          <w:rFonts w:ascii="Arial" w:hAnsi="Arial" w:cs="Arial"/>
          <w:sz w:val="24"/>
          <w:szCs w:val="24"/>
        </w:rPr>
        <w:t xml:space="preserve"> minutos.</w:t>
      </w:r>
    </w:p>
    <w:p w14:paraId="3F9CC421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529A40A6" w14:textId="42807BB7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125B6E04" w:rsidRPr="7F09684B">
        <w:rPr>
          <w:rFonts w:ascii="Arial" w:hAnsi="Arial" w:cs="Arial"/>
          <w:b/>
          <w:bCs/>
          <w:sz w:val="24"/>
          <w:szCs w:val="24"/>
        </w:rPr>
        <w:t>5</w:t>
      </w:r>
      <w:r w:rsidRPr="7F09684B">
        <w:rPr>
          <w:rFonts w:ascii="Arial" w:hAnsi="Arial" w:cs="Arial"/>
          <w:b/>
          <w:bCs/>
          <w:sz w:val="24"/>
          <w:szCs w:val="24"/>
        </w:rPr>
        <w:t>] - Arquitetura</w:t>
      </w:r>
    </w:p>
    <w:p w14:paraId="02AF0623" w14:textId="205A6336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1819307D">
        <w:rPr>
          <w:rFonts w:ascii="Arial" w:hAnsi="Arial" w:cs="Arial"/>
          <w:b/>
          <w:bCs/>
          <w:sz w:val="24"/>
          <w:szCs w:val="24"/>
        </w:rPr>
        <w:t>Descrição:</w:t>
      </w:r>
      <w:r w:rsidR="0812A8E1" w:rsidRPr="1819307D">
        <w:rPr>
          <w:rFonts w:ascii="Arial" w:hAnsi="Arial" w:cs="Arial"/>
          <w:b/>
          <w:bCs/>
          <w:sz w:val="24"/>
          <w:szCs w:val="24"/>
        </w:rPr>
        <w:t xml:space="preserve"> </w:t>
      </w:r>
      <w:r w:rsidR="0812A8E1" w:rsidRPr="1819307D">
        <w:rPr>
          <w:rFonts w:ascii="Arial" w:hAnsi="Arial" w:cs="Arial"/>
          <w:sz w:val="24"/>
          <w:szCs w:val="24"/>
        </w:rPr>
        <w:t>A arquitetura utilizada seguira o modelo MVC junto com o padrão DAO</w:t>
      </w:r>
      <w:r w:rsidRPr="1819307D">
        <w:rPr>
          <w:rFonts w:ascii="Arial" w:hAnsi="Arial" w:cs="Arial"/>
          <w:sz w:val="24"/>
          <w:szCs w:val="24"/>
        </w:rPr>
        <w:t>.</w:t>
      </w:r>
    </w:p>
    <w:p w14:paraId="62EAEE5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719B1610" w14:textId="040B3AEB" w:rsidR="00CE2500" w:rsidRPr="00D318B1" w:rsidRDefault="74D903D5" w:rsidP="00D318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>[RNF00</w:t>
      </w:r>
      <w:r w:rsidR="6BC65FAA" w:rsidRPr="7F09684B">
        <w:rPr>
          <w:rFonts w:ascii="Arial" w:hAnsi="Arial" w:cs="Arial"/>
          <w:b/>
          <w:bCs/>
          <w:sz w:val="24"/>
          <w:szCs w:val="24"/>
        </w:rPr>
        <w:t>6</w:t>
      </w:r>
      <w:r w:rsidRPr="7F09684B">
        <w:rPr>
          <w:rFonts w:ascii="Arial" w:hAnsi="Arial" w:cs="Arial"/>
          <w:b/>
          <w:bCs/>
          <w:sz w:val="24"/>
          <w:szCs w:val="24"/>
        </w:rPr>
        <w:t>] - Tecnologia</w:t>
      </w:r>
    </w:p>
    <w:p w14:paraId="65AA606B" w14:textId="3B7EA118" w:rsidR="00CE2500" w:rsidRPr="00D318B1" w:rsidRDefault="74D903D5" w:rsidP="00D318B1">
      <w:pPr>
        <w:spacing w:line="360" w:lineRule="auto"/>
        <w:rPr>
          <w:rFonts w:ascii="Arial" w:hAnsi="Arial" w:cs="Arial"/>
          <w:sz w:val="24"/>
          <w:szCs w:val="24"/>
        </w:rPr>
      </w:pPr>
      <w:r w:rsidRPr="7F09684B">
        <w:rPr>
          <w:rFonts w:ascii="Arial" w:hAnsi="Arial" w:cs="Arial"/>
          <w:b/>
          <w:bCs/>
          <w:sz w:val="24"/>
          <w:szCs w:val="24"/>
        </w:rPr>
        <w:t xml:space="preserve">Descrição: </w:t>
      </w:r>
      <w:r w:rsidRPr="7F09684B">
        <w:rPr>
          <w:rFonts w:ascii="Arial" w:hAnsi="Arial" w:cs="Arial"/>
          <w:sz w:val="24"/>
          <w:szCs w:val="24"/>
        </w:rPr>
        <w:t xml:space="preserve">A tecnologia utilizada para o </w:t>
      </w:r>
      <w:proofErr w:type="spellStart"/>
      <w:r w:rsidRPr="7F09684B">
        <w:rPr>
          <w:rFonts w:ascii="Arial" w:hAnsi="Arial" w:cs="Arial"/>
          <w:sz w:val="24"/>
          <w:szCs w:val="24"/>
        </w:rPr>
        <w:t>back-end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Python com o micro framework </w:t>
      </w:r>
      <w:proofErr w:type="spellStart"/>
      <w:r w:rsidRPr="7F09684B">
        <w:rPr>
          <w:rFonts w:ascii="Arial" w:hAnsi="Arial" w:cs="Arial"/>
          <w:sz w:val="24"/>
          <w:szCs w:val="24"/>
        </w:rPr>
        <w:t>flask</w:t>
      </w:r>
      <w:proofErr w:type="spellEnd"/>
      <w:r w:rsidRPr="7F09684B">
        <w:rPr>
          <w:rFonts w:ascii="Arial" w:hAnsi="Arial" w:cs="Arial"/>
          <w:sz w:val="24"/>
          <w:szCs w:val="24"/>
        </w:rPr>
        <w:t>; para o front-</w:t>
      </w:r>
      <w:proofErr w:type="spellStart"/>
      <w:r w:rsidRPr="7F09684B">
        <w:rPr>
          <w:rFonts w:ascii="Arial" w:hAnsi="Arial" w:cs="Arial"/>
          <w:sz w:val="24"/>
          <w:szCs w:val="24"/>
        </w:rPr>
        <w:t>end</w:t>
      </w:r>
      <w:proofErr w:type="spellEnd"/>
      <w:r w:rsidRPr="7F09684B">
        <w:rPr>
          <w:rFonts w:ascii="Arial" w:hAnsi="Arial" w:cs="Arial"/>
          <w:sz w:val="24"/>
          <w:szCs w:val="24"/>
        </w:rPr>
        <w:t xml:space="preserve"> será utilizado </w:t>
      </w:r>
      <w:r w:rsidR="0812A8E1" w:rsidRPr="7F09684B">
        <w:rPr>
          <w:rFonts w:ascii="Arial" w:hAnsi="Arial" w:cs="Arial"/>
          <w:sz w:val="24"/>
          <w:szCs w:val="24"/>
        </w:rPr>
        <w:t>a biblioteca</w:t>
      </w:r>
      <w:r w:rsidRPr="7F09684B">
        <w:rPr>
          <w:rFonts w:ascii="Arial" w:hAnsi="Arial" w:cs="Arial"/>
          <w:sz w:val="24"/>
          <w:szCs w:val="24"/>
        </w:rPr>
        <w:t xml:space="preserve"> REACT; e para o banco de banco de dados</w:t>
      </w:r>
      <w:r w:rsidR="34622A7E" w:rsidRPr="7F09684B">
        <w:rPr>
          <w:rFonts w:ascii="Arial" w:hAnsi="Arial" w:cs="Arial"/>
          <w:sz w:val="24"/>
          <w:szCs w:val="24"/>
        </w:rPr>
        <w:t>,</w:t>
      </w:r>
      <w:r w:rsidRPr="7F09684B">
        <w:rPr>
          <w:rFonts w:ascii="Arial" w:hAnsi="Arial" w:cs="Arial"/>
          <w:sz w:val="24"/>
          <w:szCs w:val="24"/>
        </w:rPr>
        <w:t xml:space="preserve"> MySQL.</w:t>
      </w:r>
      <w:r w:rsidR="060D7D24" w:rsidRPr="7F09684B">
        <w:rPr>
          <w:rFonts w:ascii="Arial" w:hAnsi="Arial" w:cs="Arial"/>
          <w:sz w:val="24"/>
          <w:szCs w:val="24"/>
        </w:rPr>
        <w:t xml:space="preserve"> As senhas serão criptografadas utilizando </w:t>
      </w:r>
      <w:r w:rsidR="2322882D" w:rsidRPr="7F09684B">
        <w:rPr>
          <w:rFonts w:ascii="Arial" w:hAnsi="Arial" w:cs="Arial"/>
          <w:sz w:val="24"/>
          <w:szCs w:val="24"/>
        </w:rPr>
        <w:t>o método AES256</w:t>
      </w:r>
      <w:r w:rsidR="19BB876F" w:rsidRPr="7F09684B">
        <w:rPr>
          <w:rFonts w:ascii="Arial" w:hAnsi="Arial" w:cs="Arial"/>
          <w:sz w:val="24"/>
          <w:szCs w:val="24"/>
        </w:rPr>
        <w:t xml:space="preserve"> e o controle de sessão via </w:t>
      </w:r>
      <w:r w:rsidR="4FCE049C" w:rsidRPr="7F09684B">
        <w:rPr>
          <w:rFonts w:ascii="Arial" w:hAnsi="Arial" w:cs="Arial"/>
          <w:sz w:val="24"/>
          <w:szCs w:val="24"/>
        </w:rPr>
        <w:t xml:space="preserve">tokens </w:t>
      </w:r>
      <w:r w:rsidR="19BB876F" w:rsidRPr="7F09684B">
        <w:rPr>
          <w:rFonts w:ascii="Arial" w:hAnsi="Arial" w:cs="Arial"/>
          <w:sz w:val="24"/>
          <w:szCs w:val="24"/>
        </w:rPr>
        <w:t>JWT.</w:t>
      </w:r>
    </w:p>
    <w:p w14:paraId="7F66FB7F" w14:textId="77777777" w:rsidR="00CE2500" w:rsidRPr="00D318B1" w:rsidRDefault="00CE2500" w:rsidP="00D318B1">
      <w:pPr>
        <w:spacing w:line="360" w:lineRule="auto"/>
        <w:rPr>
          <w:rFonts w:ascii="Arial" w:hAnsi="Arial" w:cs="Arial"/>
          <w:sz w:val="24"/>
          <w:szCs w:val="24"/>
        </w:rPr>
      </w:pPr>
    </w:p>
    <w:p w14:paraId="214E0F9B" w14:textId="3C61014B" w:rsidR="00081EC4" w:rsidRPr="00D318B1" w:rsidRDefault="7983FBCB">
      <w:pPr>
        <w:pStyle w:val="Titulo2"/>
        <w:numPr>
          <w:ilvl w:val="0"/>
          <w:numId w:val="13"/>
        </w:numPr>
        <w:spacing w:line="360" w:lineRule="auto"/>
        <w:rPr>
          <w:rFonts w:cs="Arial"/>
        </w:rPr>
      </w:pPr>
      <w:bookmarkStart w:id="15" w:name="_Toc49378741"/>
      <w:r w:rsidRPr="7F09684B">
        <w:rPr>
          <w:rFonts w:cs="Arial"/>
        </w:rPr>
        <w:t>P</w:t>
      </w:r>
      <w:r w:rsidR="15A9094A" w:rsidRPr="7F09684B">
        <w:rPr>
          <w:rFonts w:cs="Arial"/>
        </w:rPr>
        <w:t xml:space="preserve">rotótipo </w:t>
      </w:r>
      <w:r w:rsidR="6012979B" w:rsidRPr="7F09684B">
        <w:rPr>
          <w:rFonts w:cs="Arial"/>
        </w:rPr>
        <w:t xml:space="preserve">– </w:t>
      </w:r>
      <w:r w:rsidR="6012979B" w:rsidRPr="7F09684B">
        <w:rPr>
          <w:rFonts w:cs="Arial"/>
          <w:highlight w:val="yellow"/>
        </w:rPr>
        <w:t>FAZER POSTERIORMENTE</w:t>
      </w:r>
      <w:bookmarkEnd w:id="15"/>
    </w:p>
    <w:p w14:paraId="4AB981C1" w14:textId="1AE329AA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7F09684B">
        <w:rPr>
          <w:rFonts w:ascii="Arial" w:hAnsi="Arial" w:cs="Arial"/>
          <w:color w:val="2E74B5" w:themeColor="accent1" w:themeShade="BF"/>
        </w:rPr>
        <w:t>Neste item deve ser apresentado o protótipo do sistema que consiste na interface preliminar contendo um subconjunto de funcionalidades e telas. O protótipo deve ser incrementalmente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  <w:r w:rsidR="00081EC4">
        <w:br/>
      </w:r>
    </w:p>
    <w:p w14:paraId="49B397CA" w14:textId="77777777" w:rsidR="00081EC4" w:rsidRPr="00D318B1" w:rsidRDefault="08B240F8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Sugere-se que c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ada tela </w:t>
      </w:r>
      <w:r w:rsidRPr="1819307D">
        <w:rPr>
          <w:rFonts w:ascii="Arial" w:hAnsi="Arial" w:cs="Arial"/>
          <w:color w:val="2E74B5" w:themeColor="accent1" w:themeShade="BF"/>
        </w:rPr>
        <w:t>possua</w:t>
      </w:r>
      <w:r w:rsidR="15A9094A" w:rsidRPr="1819307D">
        <w:rPr>
          <w:rFonts w:ascii="Arial" w:hAnsi="Arial" w:cs="Arial"/>
          <w:color w:val="2E74B5" w:themeColor="accent1" w:themeShade="BF"/>
        </w:rPr>
        <w:t xml:space="preserve"> uma descrição detalhada do seu funcionamento. Alguns itens importantes na descrição são: </w:t>
      </w:r>
    </w:p>
    <w:p w14:paraId="09D2EF96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Objetivo da tela; </w:t>
      </w:r>
    </w:p>
    <w:p w14:paraId="7C3E00BD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De onde é chamada e que </w:t>
      </w:r>
      <w:r w:rsidR="13F1EBA4" w:rsidRPr="00D318B1">
        <w:rPr>
          <w:rFonts w:ascii="Arial" w:hAnsi="Arial" w:cs="Arial"/>
          <w:snapToGrid w:val="0"/>
          <w:color w:val="2E74B5" w:themeColor="accent1" w:themeShade="BF"/>
        </w:rPr>
        <w:t>outras telas podem chamar</w:t>
      </w: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; </w:t>
      </w:r>
    </w:p>
    <w:p w14:paraId="71AF5C27" w14:textId="77777777" w:rsidR="00081EC4" w:rsidRPr="00D318B1" w:rsidRDefault="15A9094A">
      <w:pPr>
        <w:numPr>
          <w:ilvl w:val="0"/>
          <w:numId w:val="9"/>
        </w:numPr>
        <w:tabs>
          <w:tab w:val="clear" w:pos="360"/>
          <w:tab w:val="num" w:pos="1080"/>
        </w:tabs>
        <w:spacing w:line="360" w:lineRule="auto"/>
        <w:ind w:left="108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Regras: </w:t>
      </w:r>
    </w:p>
    <w:p w14:paraId="6F6F29FE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>Domínio (tamanho de campo, tipo de dados que aceita valor default);</w:t>
      </w:r>
    </w:p>
    <w:p w14:paraId="16AAEFC9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Tipo de usuários que podem acessar; </w:t>
      </w:r>
    </w:p>
    <w:p w14:paraId="36BDA4E6" w14:textId="77777777" w:rsidR="00081EC4" w:rsidRPr="00D318B1" w:rsidRDefault="15A9094A">
      <w:pPr>
        <w:numPr>
          <w:ilvl w:val="0"/>
          <w:numId w:val="10"/>
        </w:numPr>
        <w:tabs>
          <w:tab w:val="clear" w:pos="360"/>
          <w:tab w:val="num" w:pos="1440"/>
        </w:tabs>
        <w:spacing w:line="360" w:lineRule="auto"/>
        <w:ind w:left="1440"/>
        <w:rPr>
          <w:rFonts w:ascii="Arial" w:hAnsi="Arial" w:cs="Arial"/>
          <w:snapToGrid w:val="0"/>
          <w:color w:val="2E74B5" w:themeColor="accent1" w:themeShade="BF"/>
        </w:rPr>
      </w:pPr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Lógica de negócio (campos obrigatórios, validade entre datas, preenchimento anterior de um campo para efetuar uma </w:t>
      </w:r>
      <w:proofErr w:type="gramStart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operação, </w:t>
      </w:r>
      <w:proofErr w:type="spellStart"/>
      <w:r w:rsidRPr="00D318B1">
        <w:rPr>
          <w:rFonts w:ascii="Arial" w:hAnsi="Arial" w:cs="Arial"/>
          <w:snapToGrid w:val="0"/>
          <w:color w:val="2E74B5" w:themeColor="accent1" w:themeShade="BF"/>
        </w:rPr>
        <w:t>etc</w:t>
      </w:r>
      <w:proofErr w:type="spellEnd"/>
      <w:proofErr w:type="gramEnd"/>
      <w:r w:rsidRPr="00D318B1">
        <w:rPr>
          <w:rFonts w:ascii="Arial" w:hAnsi="Arial" w:cs="Arial"/>
          <w:snapToGrid w:val="0"/>
          <w:color w:val="2E74B5" w:themeColor="accent1" w:themeShade="BF"/>
        </w:rPr>
        <w:t xml:space="preserve">). </w:t>
      </w:r>
    </w:p>
    <w:p w14:paraId="246BCBD8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 xml:space="preserve">A descrição detalhada das telas deve registrar informações que possam ser consultadas na implementação do sistema, facilitando, agilizando e minimizando erros de implementação e na execução de testes.  </w:t>
      </w:r>
    </w:p>
    <w:p w14:paraId="5677F176" w14:textId="77777777" w:rsidR="00907EBE" w:rsidRPr="00D318B1" w:rsidRDefault="08B240F8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b/>
          <w:bCs/>
          <w:color w:val="2E74B5" w:themeColor="accent1" w:themeShade="BF"/>
        </w:rPr>
        <w:t>O protótipo de telas deve estar associado ao caso de uso correspondente</w:t>
      </w:r>
      <w:r w:rsidR="403534FF" w:rsidRPr="1819307D">
        <w:rPr>
          <w:rFonts w:ascii="Arial" w:hAnsi="Arial" w:cs="Arial"/>
          <w:b/>
          <w:bCs/>
          <w:color w:val="2E74B5" w:themeColor="accent1" w:themeShade="BF"/>
        </w:rPr>
        <w:t>, podendo ser apresentado conjuntamente com o caso de uso correspondente</w:t>
      </w:r>
      <w:r w:rsidRPr="1819307D">
        <w:rPr>
          <w:rFonts w:ascii="Arial" w:hAnsi="Arial" w:cs="Arial"/>
          <w:b/>
          <w:bCs/>
          <w:color w:val="2E74B5" w:themeColor="accent1" w:themeShade="BF"/>
        </w:rPr>
        <w:t>.</w:t>
      </w:r>
      <w:r w:rsidR="3E10CEB1" w:rsidRPr="1819307D">
        <w:rPr>
          <w:rFonts w:ascii="Arial" w:hAnsi="Arial" w:cs="Arial"/>
          <w:b/>
          <w:bCs/>
          <w:color w:val="2E74B5" w:themeColor="accent1" w:themeShade="BF"/>
        </w:rPr>
        <w:t xml:space="preserve"> A seguir é apresentado um exemplo de protótipo de tela.</w:t>
      </w:r>
    </w:p>
    <w:p w14:paraId="52772D75" w14:textId="77777777" w:rsidR="00D4391E" w:rsidRPr="00D318B1" w:rsidRDefault="00D4391E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</w:p>
    <w:p w14:paraId="4115A926" w14:textId="324B651B" w:rsidR="00081EC4" w:rsidRPr="00D318B1" w:rsidRDefault="15A9094A">
      <w:pPr>
        <w:pStyle w:val="Titulo1"/>
        <w:numPr>
          <w:ilvl w:val="0"/>
          <w:numId w:val="14"/>
        </w:numPr>
        <w:spacing w:line="360" w:lineRule="auto"/>
        <w:rPr>
          <w:rFonts w:cs="Arial"/>
        </w:rPr>
      </w:pPr>
      <w:bookmarkStart w:id="16" w:name="_Toc49378742"/>
      <w:r w:rsidRPr="1819307D">
        <w:rPr>
          <w:rFonts w:cs="Arial"/>
        </w:rPr>
        <w:t>Análise</w:t>
      </w:r>
      <w:bookmarkEnd w:id="16"/>
    </w:p>
    <w:p w14:paraId="7706FFA0" w14:textId="77777777" w:rsidR="00081EC4" w:rsidRPr="00D318B1" w:rsidRDefault="15A9094A" w:rsidP="1819307D">
      <w:pPr>
        <w:pStyle w:val="Recuodecorpodetexto3"/>
        <w:spacing w:line="360" w:lineRule="auto"/>
        <w:ind w:left="0"/>
        <w:rPr>
          <w:rFonts w:ascii="Arial" w:hAnsi="Arial" w:cs="Arial"/>
        </w:rPr>
      </w:pPr>
      <w:r w:rsidRPr="1819307D">
        <w:rPr>
          <w:rFonts w:ascii="Arial" w:hAnsi="Arial" w:cs="Arial"/>
        </w:rPr>
        <w:t>Este capítulo tem como objetivo analisar</w:t>
      </w:r>
      <w:r w:rsidR="211053AC" w:rsidRPr="1819307D">
        <w:rPr>
          <w:rFonts w:ascii="Arial" w:hAnsi="Arial" w:cs="Arial"/>
        </w:rPr>
        <w:t>, detalhar</w:t>
      </w:r>
      <w:r w:rsidRPr="1819307D">
        <w:rPr>
          <w:rFonts w:ascii="Arial" w:hAnsi="Arial" w:cs="Arial"/>
        </w:rPr>
        <w:t xml:space="preserve"> e propor uma solução</w:t>
      </w:r>
      <w:r w:rsidR="211053AC" w:rsidRPr="1819307D">
        <w:rPr>
          <w:rFonts w:ascii="Arial" w:hAnsi="Arial" w:cs="Arial"/>
        </w:rPr>
        <w:t xml:space="preserve"> geral</w:t>
      </w:r>
      <w:r w:rsidRPr="1819307D">
        <w:rPr>
          <w:rFonts w:ascii="Arial" w:hAnsi="Arial" w:cs="Arial"/>
        </w:rPr>
        <w:t xml:space="preserve"> do sistema</w:t>
      </w:r>
      <w:r w:rsidR="78B8F1D6" w:rsidRPr="1819307D">
        <w:rPr>
          <w:rFonts w:ascii="Arial" w:hAnsi="Arial" w:cs="Arial"/>
        </w:rPr>
        <w:t>, sob o ponto de vista de negócio,</w:t>
      </w:r>
      <w:r w:rsidRPr="1819307D">
        <w:rPr>
          <w:rFonts w:ascii="Arial" w:hAnsi="Arial" w:cs="Arial"/>
        </w:rPr>
        <w:t xml:space="preserve"> de acordo com os requisitos leva</w:t>
      </w:r>
      <w:r w:rsidR="68457089" w:rsidRPr="1819307D">
        <w:rPr>
          <w:rFonts w:ascii="Arial" w:hAnsi="Arial" w:cs="Arial"/>
        </w:rPr>
        <w:t>ntados e validados no capítulo 3.</w:t>
      </w:r>
    </w:p>
    <w:p w14:paraId="6289A1BF" w14:textId="77777777" w:rsidR="00081EC4" w:rsidRPr="00D318B1" w:rsidRDefault="15A9094A">
      <w:pPr>
        <w:pStyle w:val="Titulo2"/>
        <w:numPr>
          <w:ilvl w:val="1"/>
          <w:numId w:val="15"/>
        </w:numPr>
        <w:spacing w:line="360" w:lineRule="auto"/>
        <w:rPr>
          <w:rFonts w:cs="Arial"/>
        </w:rPr>
      </w:pPr>
      <w:bookmarkStart w:id="17" w:name="_Toc49378743"/>
      <w:r w:rsidRPr="1819307D">
        <w:rPr>
          <w:rFonts w:cs="Arial"/>
        </w:rPr>
        <w:t>Diagrama de Classes de Análise (</w:t>
      </w:r>
      <w:r w:rsidR="4374C48B" w:rsidRPr="1819307D">
        <w:rPr>
          <w:rFonts w:cs="Arial"/>
        </w:rPr>
        <w:t>Visão de Negócio</w:t>
      </w:r>
      <w:r w:rsidRPr="1819307D">
        <w:rPr>
          <w:rFonts w:cs="Arial"/>
        </w:rPr>
        <w:t>)</w:t>
      </w:r>
      <w:bookmarkEnd w:id="17"/>
    </w:p>
    <w:p w14:paraId="550F09B5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 ser apresentado o modelo do domínio,</w:t>
      </w:r>
      <w:r w:rsidR="4374C48B" w:rsidRPr="1819307D">
        <w:rPr>
          <w:rFonts w:ascii="Arial" w:hAnsi="Arial" w:cs="Arial"/>
          <w:color w:val="2E74B5" w:themeColor="accent1" w:themeShade="BF"/>
        </w:rPr>
        <w:t xml:space="preserve"> visão de negócio,</w:t>
      </w:r>
      <w:r w:rsidRPr="1819307D">
        <w:rPr>
          <w:rFonts w:ascii="Arial" w:hAnsi="Arial" w:cs="Arial"/>
          <w:color w:val="2E74B5" w:themeColor="accent1" w:themeShade="BF"/>
        </w:rPr>
        <w:t xml:space="preserve"> que representa um primeiro modelo conceitual do diagrama de classes. Posteriormente, esse diagrama deve ser validado</w:t>
      </w:r>
      <w:r w:rsidR="211053AC" w:rsidRPr="1819307D">
        <w:rPr>
          <w:rFonts w:ascii="Arial" w:hAnsi="Arial" w:cs="Arial"/>
          <w:color w:val="2E74B5" w:themeColor="accent1" w:themeShade="BF"/>
        </w:rPr>
        <w:t>, refinado</w:t>
      </w:r>
      <w:r w:rsidRPr="1819307D">
        <w:rPr>
          <w:rFonts w:ascii="Arial" w:hAnsi="Arial" w:cs="Arial"/>
          <w:color w:val="2E74B5" w:themeColor="accent1" w:themeShade="BF"/>
        </w:rPr>
        <w:t xml:space="preserve"> e complementado para compor o diagrama de classes</w:t>
      </w:r>
      <w:r w:rsidR="38692406" w:rsidRPr="1819307D">
        <w:rPr>
          <w:rFonts w:ascii="Arial" w:hAnsi="Arial" w:cs="Arial"/>
          <w:color w:val="2E74B5" w:themeColor="accent1" w:themeShade="BF"/>
        </w:rPr>
        <w:t xml:space="preserve"> </w:t>
      </w:r>
      <w:r w:rsidR="211053AC" w:rsidRPr="1819307D">
        <w:rPr>
          <w:rFonts w:ascii="Arial" w:hAnsi="Arial" w:cs="Arial"/>
          <w:color w:val="2E74B5" w:themeColor="accent1" w:themeShade="BF"/>
        </w:rPr>
        <w:t>de projeto.</w:t>
      </w:r>
    </w:p>
    <w:p w14:paraId="3CF43F1E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classes deve possuir todas as classes identificadas do sistema, deve conter os atributos e métodos de cada classe, e os relacionamento</w:t>
      </w:r>
      <w:r w:rsidR="13F1EBA4" w:rsidRPr="1819307D">
        <w:rPr>
          <w:rFonts w:ascii="Arial" w:hAnsi="Arial" w:cs="Arial"/>
          <w:color w:val="2E74B5" w:themeColor="accent1" w:themeShade="BF"/>
        </w:rPr>
        <w:t>s</w:t>
      </w:r>
      <w:r w:rsidRPr="1819307D">
        <w:rPr>
          <w:rFonts w:ascii="Arial" w:hAnsi="Arial" w:cs="Arial"/>
          <w:color w:val="2E74B5" w:themeColor="accent1" w:themeShade="BF"/>
        </w:rPr>
        <w:t xml:space="preserve"> entre elas. </w:t>
      </w:r>
    </w:p>
    <w:p w14:paraId="01263DFD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A seguir é apresentada a notação básica de um diagrama de classes</w:t>
      </w:r>
    </w:p>
    <w:p w14:paraId="3324CF74" w14:textId="77777777" w:rsidR="00081EC4" w:rsidRPr="00D318B1" w:rsidRDefault="00FD3F9A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noProof/>
          <w:color w:val="2E74B5" w:themeColor="accent1" w:themeShade="BF"/>
          <w:lang w:val="pt-BR" w:eastAsia="pt-BR"/>
        </w:rPr>
        <w:drawing>
          <wp:inline distT="0" distB="0" distL="0" distR="0" wp14:anchorId="5C5B0C60" wp14:editId="2BF6A2C2">
            <wp:extent cx="4610100" cy="2200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65FE" w14:textId="77777777" w:rsidR="00081EC4" w:rsidRPr="00D318B1" w:rsidRDefault="15A9094A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classes.</w:t>
      </w:r>
    </w:p>
    <w:p w14:paraId="36507FE0" w14:textId="45B90C8C" w:rsidR="00081EC4" w:rsidRPr="00D318B1" w:rsidRDefault="15A9094A">
      <w:pPr>
        <w:pStyle w:val="Titulo1"/>
        <w:numPr>
          <w:ilvl w:val="0"/>
          <w:numId w:val="15"/>
        </w:numPr>
        <w:spacing w:line="360" w:lineRule="auto"/>
        <w:rPr>
          <w:rFonts w:cs="Arial"/>
        </w:rPr>
      </w:pPr>
      <w:bookmarkStart w:id="18" w:name="_Toc49378744"/>
      <w:r w:rsidRPr="1819307D">
        <w:rPr>
          <w:rFonts w:cs="Arial"/>
        </w:rPr>
        <w:t>Projeto</w:t>
      </w:r>
      <w:bookmarkEnd w:id="18"/>
    </w:p>
    <w:p w14:paraId="49469837" w14:textId="77777777" w:rsidR="00D328EB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>Este capítulo tem como objetivo refinar a proposta de solução geral do sistema</w:t>
      </w:r>
      <w:r w:rsidR="33B3BC09" w:rsidRPr="1819307D">
        <w:rPr>
          <w:rFonts w:ascii="Arial" w:hAnsi="Arial" w:cs="Arial"/>
          <w:color w:val="2E74B5" w:themeColor="accent1" w:themeShade="BF"/>
        </w:rPr>
        <w:t>,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  <w:r w:rsidR="33B3BC09" w:rsidRPr="1819307D">
        <w:rPr>
          <w:rFonts w:ascii="Arial" w:hAnsi="Arial" w:cs="Arial"/>
          <w:color w:val="2E74B5" w:themeColor="accent1" w:themeShade="BF"/>
        </w:rPr>
        <w:t xml:space="preserve">apresentando a solução técnica, incluindo a visão de projeto e implementação, a </w:t>
      </w:r>
      <w:r w:rsidRPr="1819307D">
        <w:rPr>
          <w:rFonts w:ascii="Arial" w:hAnsi="Arial" w:cs="Arial"/>
          <w:color w:val="2E74B5" w:themeColor="accent1" w:themeShade="BF"/>
        </w:rPr>
        <w:t>arquitetura e</w:t>
      </w:r>
      <w:r w:rsidR="33B3BC09" w:rsidRPr="1819307D">
        <w:rPr>
          <w:rFonts w:ascii="Arial" w:hAnsi="Arial" w:cs="Arial"/>
          <w:color w:val="2E74B5" w:themeColor="accent1" w:themeShade="BF"/>
        </w:rPr>
        <w:t xml:space="preserve"> a</w:t>
      </w:r>
      <w:r w:rsidRPr="1819307D">
        <w:rPr>
          <w:rFonts w:ascii="Arial" w:hAnsi="Arial" w:cs="Arial"/>
          <w:color w:val="2E74B5" w:themeColor="accent1" w:themeShade="BF"/>
        </w:rPr>
        <w:t xml:space="preserve"> tecnologia utilizada</w:t>
      </w:r>
      <w:r w:rsidR="33B3BC09" w:rsidRPr="1819307D">
        <w:rPr>
          <w:rFonts w:ascii="Arial" w:hAnsi="Arial" w:cs="Arial"/>
          <w:color w:val="2E74B5" w:themeColor="accent1" w:themeShade="BF"/>
        </w:rPr>
        <w:t>.</w:t>
      </w:r>
    </w:p>
    <w:p w14:paraId="344A646D" w14:textId="77777777" w:rsidR="00081EC4" w:rsidRPr="00D318B1" w:rsidRDefault="15A9094A">
      <w:pPr>
        <w:pStyle w:val="Titulo2"/>
        <w:numPr>
          <w:ilvl w:val="1"/>
          <w:numId w:val="15"/>
        </w:numPr>
        <w:spacing w:line="360" w:lineRule="auto"/>
        <w:rPr>
          <w:rFonts w:cs="Arial"/>
        </w:rPr>
      </w:pPr>
      <w:bookmarkStart w:id="19" w:name="_Toc49378745"/>
      <w:r w:rsidRPr="1819307D">
        <w:rPr>
          <w:rFonts w:cs="Arial"/>
        </w:rPr>
        <w:t>Arquitetura do Sistema</w:t>
      </w:r>
      <w:bookmarkEnd w:id="19"/>
    </w:p>
    <w:p w14:paraId="24FB7966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 ser apresentada a arquitetura de infraestrutura do sistema, demonstrando o tipo de arquitetura que será utilizada (por exemplo, cliente/servidor de n-camadas, MVC, ...), a configuração de hardware, de rede, de software, padrões de projeto, componentes específicos (</w:t>
      </w:r>
      <w:proofErr w:type="spellStart"/>
      <w:r w:rsidRPr="1819307D">
        <w:rPr>
          <w:rFonts w:ascii="Arial" w:hAnsi="Arial" w:cs="Arial"/>
          <w:color w:val="2E74B5" w:themeColor="accent1" w:themeShade="BF"/>
        </w:rPr>
        <w:t>dll</w:t>
      </w:r>
      <w:proofErr w:type="spellEnd"/>
      <w:r w:rsidRPr="1819307D">
        <w:rPr>
          <w:rFonts w:ascii="Arial" w:hAnsi="Arial" w:cs="Arial"/>
          <w:color w:val="2E74B5" w:themeColor="accent1" w:themeShade="BF"/>
        </w:rPr>
        <w:t xml:space="preserve">, </w:t>
      </w:r>
      <w:proofErr w:type="spellStart"/>
      <w:r w:rsidRPr="1819307D">
        <w:rPr>
          <w:rFonts w:ascii="Arial" w:hAnsi="Arial" w:cs="Arial"/>
          <w:color w:val="2E74B5" w:themeColor="accent1" w:themeShade="BF"/>
        </w:rPr>
        <w:t>jar</w:t>
      </w:r>
      <w:proofErr w:type="spellEnd"/>
      <w:r w:rsidRPr="1819307D">
        <w:rPr>
          <w:rFonts w:ascii="Arial" w:hAnsi="Arial" w:cs="Arial"/>
          <w:color w:val="2E74B5" w:themeColor="accent1" w:themeShade="BF"/>
        </w:rPr>
        <w:t xml:space="preserve">, ...) e componentes </w:t>
      </w:r>
      <w:proofErr w:type="gramStart"/>
      <w:r w:rsidRPr="1819307D">
        <w:rPr>
          <w:rFonts w:ascii="Arial" w:hAnsi="Arial" w:cs="Arial"/>
          <w:color w:val="2E74B5" w:themeColor="accent1" w:themeShade="BF"/>
        </w:rPr>
        <w:t>externos  a</w:t>
      </w:r>
      <w:proofErr w:type="gramEnd"/>
      <w:r w:rsidRPr="1819307D">
        <w:rPr>
          <w:rFonts w:ascii="Arial" w:hAnsi="Arial" w:cs="Arial"/>
          <w:color w:val="2E74B5" w:themeColor="accent1" w:themeShade="BF"/>
        </w:rPr>
        <w:t xml:space="preserve"> serem utilizados, bem como o dimensionamento mínimo de conexões.</w:t>
      </w:r>
    </w:p>
    <w:p w14:paraId="5E6D02B0" w14:textId="77777777" w:rsidR="00081EC4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Para a representação da arquitetura de infraestrutura pode-se utilizar uma figura ilustrativa ou o diagrama de </w:t>
      </w:r>
      <w:r w:rsidR="0D37CF9D" w:rsidRPr="1819307D">
        <w:rPr>
          <w:rFonts w:ascii="Arial" w:hAnsi="Arial" w:cs="Arial"/>
          <w:color w:val="2E74B5" w:themeColor="accent1" w:themeShade="BF"/>
        </w:rPr>
        <w:t>implantação</w:t>
      </w:r>
      <w:r w:rsidRPr="1819307D">
        <w:rPr>
          <w:rFonts w:ascii="Arial" w:hAnsi="Arial" w:cs="Arial"/>
          <w:color w:val="2E74B5" w:themeColor="accent1" w:themeShade="BF"/>
        </w:rPr>
        <w:t xml:space="preserve">. A seguir é apresentada a notação básica de um diagrama de </w:t>
      </w:r>
      <w:r w:rsidR="0D37CF9D" w:rsidRPr="1819307D">
        <w:rPr>
          <w:rFonts w:ascii="Arial" w:hAnsi="Arial" w:cs="Arial"/>
          <w:color w:val="2E74B5" w:themeColor="accent1" w:themeShade="BF"/>
        </w:rPr>
        <w:t>implantação</w:t>
      </w:r>
      <w:r w:rsidRPr="1819307D">
        <w:rPr>
          <w:rFonts w:ascii="Arial" w:hAnsi="Arial" w:cs="Arial"/>
          <w:color w:val="2E74B5" w:themeColor="accent1" w:themeShade="BF"/>
        </w:rPr>
        <w:t>.</w:t>
      </w:r>
    </w:p>
    <w:p w14:paraId="170D0277" w14:textId="77777777" w:rsidR="00081EC4" w:rsidRPr="00D318B1" w:rsidRDefault="00FD3F9A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noProof/>
          <w:color w:val="2E74B5" w:themeColor="accent1" w:themeShade="BF"/>
          <w:lang w:val="pt-BR" w:eastAsia="pt-BR"/>
        </w:rPr>
        <w:drawing>
          <wp:anchor distT="0" distB="0" distL="114300" distR="114300" simplePos="0" relativeHeight="251656704" behindDoc="0" locked="0" layoutInCell="1" allowOverlap="1" wp14:anchorId="06142A59" wp14:editId="4EA9588C">
            <wp:simplePos x="0" y="0"/>
            <wp:positionH relativeFrom="column">
              <wp:posOffset>1297305</wp:posOffset>
            </wp:positionH>
            <wp:positionV relativeFrom="paragraph">
              <wp:posOffset>217170</wp:posOffset>
            </wp:positionV>
            <wp:extent cx="3474720" cy="2220595"/>
            <wp:effectExtent l="0" t="0" r="0" b="8255"/>
            <wp:wrapTopAndBottom/>
            <wp:docPr id="686" name="Imagem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2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A9094A" w:rsidRPr="00D318B1">
        <w:rPr>
          <w:rFonts w:ascii="Arial" w:hAnsi="Arial" w:cs="Arial"/>
          <w:color w:val="2E74B5" w:themeColor="accent1" w:themeShade="BF"/>
          <w:lang w:val="pt-BR"/>
        </w:rPr>
        <w:t xml:space="preserve">Notação básica do diagrama de </w:t>
      </w:r>
      <w:r w:rsidR="0D37CF9D" w:rsidRPr="00D318B1">
        <w:rPr>
          <w:rFonts w:ascii="Arial" w:hAnsi="Arial" w:cs="Arial"/>
          <w:color w:val="2E74B5" w:themeColor="accent1" w:themeShade="BF"/>
          <w:lang w:val="pt-BR"/>
        </w:rPr>
        <w:t>implantação</w:t>
      </w:r>
      <w:r w:rsidR="15A9094A" w:rsidRPr="00D318B1">
        <w:rPr>
          <w:rFonts w:ascii="Arial" w:hAnsi="Arial" w:cs="Arial"/>
          <w:color w:val="2E74B5" w:themeColor="accent1" w:themeShade="BF"/>
          <w:lang w:val="pt-BR"/>
        </w:rPr>
        <w:t>.</w:t>
      </w:r>
    </w:p>
    <w:p w14:paraId="6924519D" w14:textId="77777777" w:rsidR="00DD700F" w:rsidRPr="00D318B1" w:rsidRDefault="35013E9A">
      <w:pPr>
        <w:pStyle w:val="Titulo2"/>
        <w:numPr>
          <w:ilvl w:val="1"/>
          <w:numId w:val="15"/>
        </w:numPr>
        <w:spacing w:line="360" w:lineRule="auto"/>
        <w:rPr>
          <w:rFonts w:cs="Arial"/>
        </w:rPr>
      </w:pPr>
      <w:bookmarkStart w:id="20" w:name="_Toc49378746"/>
      <w:r w:rsidRPr="1819307D">
        <w:rPr>
          <w:rFonts w:cs="Arial"/>
        </w:rPr>
        <w:t>Diagrama de Classes de P</w:t>
      </w:r>
      <w:r w:rsidR="75E8528B" w:rsidRPr="1819307D">
        <w:rPr>
          <w:rFonts w:cs="Arial"/>
        </w:rPr>
        <w:t>rojeto</w:t>
      </w:r>
      <w:r w:rsidRPr="1819307D">
        <w:rPr>
          <w:rFonts w:cs="Arial"/>
        </w:rPr>
        <w:t xml:space="preserve"> por</w:t>
      </w:r>
      <w:r w:rsidR="75E8528B" w:rsidRPr="1819307D">
        <w:rPr>
          <w:rFonts w:cs="Arial"/>
        </w:rPr>
        <w:t xml:space="preserve"> </w:t>
      </w:r>
      <w:r w:rsidRPr="1819307D">
        <w:rPr>
          <w:rFonts w:cs="Arial"/>
        </w:rPr>
        <w:t>Caso de Uso</w:t>
      </w:r>
      <w:bookmarkEnd w:id="20"/>
    </w:p>
    <w:p w14:paraId="315BF1B1" w14:textId="77777777" w:rsidR="00D328EB" w:rsidRPr="00D318B1" w:rsidRDefault="33B3BC09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Este item tem como objetivo apresentar a realização de caso de uso para cada caso de uso.</w:t>
      </w:r>
    </w:p>
    <w:p w14:paraId="2F53DE3B" w14:textId="77777777" w:rsidR="00D328EB" w:rsidRPr="00D318B1" w:rsidRDefault="33B3BC09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A realização de caso de uso deve conter:</w:t>
      </w:r>
    </w:p>
    <w:p w14:paraId="3F81497C" w14:textId="77777777" w:rsidR="00D328EB" w:rsidRPr="00D318B1" w:rsidRDefault="33B3BC09">
      <w:pPr>
        <w:pStyle w:val="P2"/>
        <w:numPr>
          <w:ilvl w:val="1"/>
          <w:numId w:val="11"/>
        </w:num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diagrama de classes para cada caso de uso. Notação básica do diagrama de clas</w:t>
      </w:r>
      <w:r w:rsidR="0CE38025" w:rsidRPr="1819307D">
        <w:rPr>
          <w:rFonts w:ascii="Arial" w:hAnsi="Arial" w:cs="Arial"/>
          <w:color w:val="2E74B5" w:themeColor="accent1" w:themeShade="BF"/>
        </w:rPr>
        <w:t>ses já foi apresentada no item 4</w:t>
      </w:r>
      <w:r w:rsidRPr="1819307D">
        <w:rPr>
          <w:rFonts w:ascii="Arial" w:hAnsi="Arial" w:cs="Arial"/>
          <w:color w:val="2E74B5" w:themeColor="accent1" w:themeShade="BF"/>
        </w:rPr>
        <w:t>.1.</w:t>
      </w:r>
    </w:p>
    <w:p w14:paraId="5DED01E5" w14:textId="77777777" w:rsidR="00D328EB" w:rsidRPr="00D318B1" w:rsidRDefault="33B3BC09">
      <w:pPr>
        <w:pStyle w:val="P2"/>
        <w:numPr>
          <w:ilvl w:val="1"/>
          <w:numId w:val="11"/>
        </w:numPr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diagrama de sequência (para cada cenário do fluxo principal/básico e fluxos alternativos). Neste item devem ser apresentados os diagramas de sequência essenciais ao sistema, identificados através dos casos de uso. </w:t>
      </w:r>
    </w:p>
    <w:p w14:paraId="686EA4F3" w14:textId="77777777" w:rsidR="00D328EB" w:rsidRPr="00D318B1" w:rsidRDefault="33B3BC09" w:rsidP="1819307D">
      <w:pPr>
        <w:pStyle w:val="P2"/>
        <w:spacing w:line="360" w:lineRule="auto"/>
        <w:ind w:left="1440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lastRenderedPageBreak/>
        <w:t xml:space="preserve">Um diagrama de sequência representa interações de objetos organizadas em uma sequência temporal, apresentando os objetos que participam da interação e a sequência das mensagens trocadas. O diagrama de sequência deve validar o diagrama de classes e vice-versa. </w:t>
      </w:r>
    </w:p>
    <w:p w14:paraId="77BAFAA8" w14:textId="77777777" w:rsidR="00D328EB" w:rsidRPr="00D318B1" w:rsidRDefault="00D328EB" w:rsidP="1819307D">
      <w:pPr>
        <w:pStyle w:val="P2"/>
        <w:spacing w:line="360" w:lineRule="auto"/>
        <w:ind w:left="1440"/>
        <w:rPr>
          <w:rFonts w:ascii="Arial" w:hAnsi="Arial" w:cs="Arial"/>
          <w:color w:val="2E74B5" w:themeColor="accent1" w:themeShade="BF"/>
        </w:rPr>
      </w:pPr>
    </w:p>
    <w:p w14:paraId="51E2DCD9" w14:textId="77777777" w:rsidR="00DD700F" w:rsidRPr="00D318B1" w:rsidRDefault="35013E9A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proofErr w:type="spellStart"/>
      <w:r w:rsidRPr="1819307D">
        <w:rPr>
          <w:rFonts w:ascii="Arial" w:hAnsi="Arial" w:cs="Arial"/>
          <w:b/>
          <w:bCs/>
          <w:color w:val="2E74B5" w:themeColor="accent1" w:themeShade="BF"/>
        </w:rPr>
        <w:t>Obs</w:t>
      </w:r>
      <w:proofErr w:type="spellEnd"/>
      <w:r w:rsidRPr="1819307D">
        <w:rPr>
          <w:rFonts w:ascii="Arial" w:hAnsi="Arial" w:cs="Arial"/>
          <w:b/>
          <w:bCs/>
          <w:color w:val="2E74B5" w:themeColor="accent1" w:themeShade="BF"/>
        </w:rPr>
        <w:t>: Para os casos de uso que representam &lt;&lt;</w:t>
      </w:r>
      <w:proofErr w:type="spellStart"/>
      <w:r w:rsidRPr="1819307D">
        <w:rPr>
          <w:rFonts w:ascii="Arial" w:hAnsi="Arial" w:cs="Arial"/>
          <w:b/>
          <w:bCs/>
          <w:color w:val="2E74B5" w:themeColor="accent1" w:themeShade="BF"/>
        </w:rPr>
        <w:t>crud</w:t>
      </w:r>
      <w:proofErr w:type="spellEnd"/>
      <w:r w:rsidRPr="1819307D">
        <w:rPr>
          <w:rFonts w:ascii="Arial" w:hAnsi="Arial" w:cs="Arial"/>
          <w:b/>
          <w:bCs/>
          <w:color w:val="2E74B5" w:themeColor="accent1" w:themeShade="BF"/>
        </w:rPr>
        <w:t>&gt;&gt; básico não há necessidade de realização do caso de uso</w:t>
      </w:r>
      <w:r w:rsidR="75E8528B" w:rsidRPr="1819307D">
        <w:rPr>
          <w:rFonts w:ascii="Arial" w:hAnsi="Arial" w:cs="Arial"/>
          <w:b/>
          <w:bCs/>
          <w:color w:val="2E74B5" w:themeColor="accent1" w:themeShade="BF"/>
        </w:rPr>
        <w:t>.</w:t>
      </w:r>
    </w:p>
    <w:p w14:paraId="073F61C1" w14:textId="77777777" w:rsidR="001F54A3" w:rsidRPr="00D318B1" w:rsidRDefault="3621FD14">
      <w:pPr>
        <w:pStyle w:val="Titulo2"/>
        <w:numPr>
          <w:ilvl w:val="1"/>
          <w:numId w:val="15"/>
        </w:numPr>
        <w:spacing w:line="360" w:lineRule="auto"/>
        <w:rPr>
          <w:rFonts w:cs="Arial"/>
        </w:rPr>
      </w:pPr>
      <w:bookmarkStart w:id="21" w:name="_Toc334605281"/>
      <w:bookmarkStart w:id="22" w:name="_Toc49378747"/>
      <w:r w:rsidRPr="1819307D">
        <w:rPr>
          <w:rFonts w:cs="Arial"/>
        </w:rPr>
        <w:t>Diagrama de atividades</w:t>
      </w:r>
      <w:bookmarkEnd w:id="21"/>
      <w:bookmarkEnd w:id="22"/>
    </w:p>
    <w:p w14:paraId="2595D253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atividades representa o detalhamento de tarefas e o fluxo de uma atividade para outra de um sistema, geralmente utilizado para os métodos que contém regras de negócio. A seguir é apresentada a notação básica de um diagrama de atividades.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Esse diagrama somente deverá ser elaborado se houver necessidade e agregar 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valor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ao projeto.</w:t>
      </w:r>
    </w:p>
    <w:p w14:paraId="7FB2903E" w14:textId="77777777" w:rsidR="001F54A3" w:rsidRPr="00D318B1" w:rsidRDefault="001F54A3" w:rsidP="1819307D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00D318B1">
        <w:rPr>
          <w:rFonts w:ascii="Arial" w:hAnsi="Arial" w:cs="Arial"/>
          <w:color w:val="2E74B5" w:themeColor="accent1" w:themeShade="BF"/>
        </w:rPr>
        <w:object w:dxaOrig="4231" w:dyaOrig="4726" w14:anchorId="02FFB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8pt;height:267.95pt" o:ole="" fillcolor="window">
            <v:imagedata r:id="rId13" o:title=""/>
          </v:shape>
          <o:OLEObject Type="Embed" ProgID="Word.Picture.8" ShapeID="_x0000_i1025" DrawAspect="Content" ObjectID="_1773754706" r:id="rId14"/>
        </w:object>
      </w:r>
    </w:p>
    <w:p w14:paraId="00548F6A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atividades.</w:t>
      </w:r>
    </w:p>
    <w:p w14:paraId="4C7B9582" w14:textId="77777777" w:rsidR="00C94498" w:rsidRPr="00D318B1" w:rsidRDefault="00C94498" w:rsidP="1819307D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bookmarkStart w:id="23" w:name="_Toc334605282"/>
      <w:r w:rsidRPr="1819307D">
        <w:rPr>
          <w:rFonts w:ascii="Arial" w:hAnsi="Arial" w:cs="Arial"/>
        </w:rPr>
        <w:br w:type="page"/>
      </w:r>
    </w:p>
    <w:p w14:paraId="470E96C5" w14:textId="5E6E673E" w:rsidR="001F54A3" w:rsidRPr="00D318B1" w:rsidRDefault="3621FD14">
      <w:pPr>
        <w:pStyle w:val="Titulo2"/>
        <w:numPr>
          <w:ilvl w:val="1"/>
          <w:numId w:val="15"/>
        </w:numPr>
        <w:spacing w:line="360" w:lineRule="auto"/>
        <w:rPr>
          <w:rFonts w:cs="Arial"/>
        </w:rPr>
      </w:pPr>
      <w:bookmarkStart w:id="24" w:name="_Toc49378748"/>
      <w:r w:rsidRPr="1819307D">
        <w:rPr>
          <w:rFonts w:cs="Arial"/>
        </w:rPr>
        <w:lastRenderedPageBreak/>
        <w:t>Diagrama de estados</w:t>
      </w:r>
      <w:bookmarkEnd w:id="23"/>
      <w:bookmarkEnd w:id="24"/>
    </w:p>
    <w:p w14:paraId="15BAE56D" w14:textId="77777777" w:rsidR="001F54A3" w:rsidRPr="00D318B1" w:rsidRDefault="3621FD14" w:rsidP="1819307D">
      <w:pPr>
        <w:pStyle w:val="P2"/>
        <w:spacing w:line="360" w:lineRule="auto"/>
        <w:rPr>
          <w:rFonts w:ascii="Arial" w:hAnsi="Arial" w:cs="Arial"/>
          <w:b/>
          <w:bCs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O diagrama de estados especifica as sequências de estados pelas quais o objeto pode passar durante seu ciclo de vida em resposta a eventos. A seguir é apresentada a notação básica de um diagrama de estados.</w:t>
      </w:r>
      <w:r w:rsidR="32C74EA6" w:rsidRPr="1819307D">
        <w:rPr>
          <w:rFonts w:ascii="Arial" w:hAnsi="Arial" w:cs="Arial"/>
          <w:color w:val="2E74B5" w:themeColor="accent1" w:themeShade="BF"/>
        </w:rPr>
        <w:t xml:space="preserve"> 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>Esse diagrama somente deverá ser elaborado se houver necessidade e agregar</w:t>
      </w:r>
      <w:r w:rsidR="1CB84B80" w:rsidRPr="1819307D">
        <w:rPr>
          <w:rFonts w:ascii="Arial" w:hAnsi="Arial" w:cs="Arial"/>
          <w:b/>
          <w:bCs/>
          <w:color w:val="2E74B5" w:themeColor="accent1" w:themeShade="BF"/>
        </w:rPr>
        <w:t xml:space="preserve"> valor</w:t>
      </w:r>
      <w:r w:rsidR="32C74EA6" w:rsidRPr="1819307D">
        <w:rPr>
          <w:rFonts w:ascii="Arial" w:hAnsi="Arial" w:cs="Arial"/>
          <w:b/>
          <w:bCs/>
          <w:color w:val="2E74B5" w:themeColor="accent1" w:themeShade="BF"/>
        </w:rPr>
        <w:t xml:space="preserve"> ao projeto.</w:t>
      </w:r>
    </w:p>
    <w:p w14:paraId="3E005100" w14:textId="77777777" w:rsidR="001F54A3" w:rsidRPr="00D318B1" w:rsidRDefault="00FD3F9A" w:rsidP="1819307D">
      <w:pPr>
        <w:pStyle w:val="P3"/>
        <w:spacing w:line="360" w:lineRule="auto"/>
        <w:ind w:left="0"/>
        <w:jc w:val="center"/>
        <w:rPr>
          <w:rFonts w:ascii="Arial" w:hAnsi="Arial" w:cs="Arial"/>
          <w:color w:val="2E74B5" w:themeColor="accent1" w:themeShade="BF"/>
        </w:rPr>
      </w:pPr>
      <w:r w:rsidRPr="00D318B1">
        <w:rPr>
          <w:rFonts w:ascii="Arial" w:hAnsi="Arial" w:cs="Arial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3A8093" wp14:editId="2D63557B">
                <wp:simplePos x="0" y="0"/>
                <wp:positionH relativeFrom="column">
                  <wp:posOffset>619760</wp:posOffset>
                </wp:positionH>
                <wp:positionV relativeFrom="paragraph">
                  <wp:posOffset>130810</wp:posOffset>
                </wp:positionV>
                <wp:extent cx="4114800" cy="2057400"/>
                <wp:effectExtent l="0" t="0" r="0" b="0"/>
                <wp:wrapNone/>
                <wp:docPr id="8" name="Rectangl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w16du="http://schemas.microsoft.com/office/word/2023/wordml/word16du">
            <w:pict w14:anchorId="20E136BA">
              <v:rect id="Rectangle 688" style="position:absolute;margin-left:48.8pt;margin-top:10.3pt;width:324pt;height:1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3D7B10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BAdwIAAP4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"/>
            </w:pict>
          </mc:Fallback>
        </mc:AlternateContent>
      </w:r>
      <w:r w:rsidRPr="00D318B1">
        <w:rPr>
          <w:rFonts w:ascii="Arial" w:hAnsi="Arial" w:cs="Arial"/>
          <w:noProof/>
          <w:color w:val="2E74B5" w:themeColor="accent1" w:themeShade="BF"/>
        </w:rPr>
        <w:drawing>
          <wp:inline distT="0" distB="0" distL="0" distR="0" wp14:anchorId="56D32480" wp14:editId="7D2C3403">
            <wp:extent cx="4619625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500" w14:textId="77777777" w:rsidR="001F54A3" w:rsidRPr="00D318B1" w:rsidRDefault="3621FD14" w:rsidP="00D318B1">
      <w:pPr>
        <w:pStyle w:val="Figura0"/>
        <w:spacing w:line="360" w:lineRule="auto"/>
        <w:rPr>
          <w:rFonts w:ascii="Arial" w:hAnsi="Arial" w:cs="Arial"/>
          <w:color w:val="2E74B5" w:themeColor="accent1" w:themeShade="BF"/>
          <w:lang w:val="pt-BR"/>
        </w:rPr>
      </w:pPr>
      <w:r w:rsidRPr="1819307D">
        <w:rPr>
          <w:rFonts w:ascii="Arial" w:hAnsi="Arial" w:cs="Arial"/>
          <w:color w:val="2E74B5" w:themeColor="accent1" w:themeShade="BF"/>
          <w:lang w:val="pt-BR"/>
        </w:rPr>
        <w:t>Notação básica do diagrama de estados</w:t>
      </w:r>
    </w:p>
    <w:p w14:paraId="3D2150B6" w14:textId="77777777" w:rsidR="00081EC4" w:rsidRPr="00D318B1" w:rsidRDefault="00081EC4" w:rsidP="1819307D">
      <w:pPr>
        <w:pStyle w:val="P3"/>
        <w:spacing w:line="360" w:lineRule="auto"/>
        <w:ind w:left="720"/>
        <w:rPr>
          <w:rFonts w:ascii="Arial" w:hAnsi="Arial" w:cs="Arial"/>
        </w:rPr>
      </w:pPr>
    </w:p>
    <w:p w14:paraId="422238CC" w14:textId="77777777" w:rsidR="00D4391E" w:rsidRPr="00D318B1" w:rsidRDefault="00D4391E" w:rsidP="00D318B1">
      <w:pPr>
        <w:spacing w:line="360" w:lineRule="auto"/>
        <w:rPr>
          <w:rFonts w:ascii="Arial" w:hAnsi="Arial" w:cs="Arial"/>
        </w:rPr>
      </w:pPr>
    </w:p>
    <w:p w14:paraId="35E9CC6B" w14:textId="77777777" w:rsidR="00BC009A" w:rsidRPr="00D318B1" w:rsidRDefault="00BC009A" w:rsidP="1819307D">
      <w:pPr>
        <w:spacing w:line="360" w:lineRule="auto"/>
        <w:jc w:val="left"/>
        <w:rPr>
          <w:rFonts w:ascii="Arial" w:hAnsi="Arial" w:cs="Arial"/>
          <w:b/>
          <w:bCs/>
          <w:sz w:val="28"/>
          <w:szCs w:val="28"/>
        </w:rPr>
      </w:pPr>
      <w:r w:rsidRPr="1819307D">
        <w:rPr>
          <w:rFonts w:ascii="Arial" w:hAnsi="Arial" w:cs="Arial"/>
        </w:rPr>
        <w:br w:type="page"/>
      </w:r>
    </w:p>
    <w:p w14:paraId="6553E455" w14:textId="77777777" w:rsidR="00081EC4" w:rsidRPr="00D318B1" w:rsidRDefault="26CA1DD8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bookmarkStart w:id="25" w:name="_Toc49378749"/>
      <w:r w:rsidRPr="1819307D">
        <w:rPr>
          <w:rFonts w:cs="Arial"/>
        </w:rPr>
        <w:lastRenderedPageBreak/>
        <w:t xml:space="preserve">6. </w:t>
      </w:r>
      <w:r w:rsidR="15A9094A" w:rsidRPr="1819307D">
        <w:rPr>
          <w:rFonts w:cs="Arial"/>
        </w:rPr>
        <w:t>Testes</w:t>
      </w:r>
      <w:bookmarkEnd w:id="25"/>
    </w:p>
    <w:p w14:paraId="5E6B8B4F" w14:textId="77777777" w:rsidR="00081EC4" w:rsidRPr="00D318B1" w:rsidRDefault="15A9094A" w:rsidP="00D318B1">
      <w:pPr>
        <w:pStyle w:val="Recuodecorpodetexto3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Este capítulo tem como objetivo identificar </w:t>
      </w:r>
      <w:r w:rsidR="3700C9D4" w:rsidRPr="1819307D">
        <w:rPr>
          <w:rFonts w:ascii="Arial" w:hAnsi="Arial" w:cs="Arial"/>
          <w:color w:val="2E74B5" w:themeColor="accent1" w:themeShade="BF"/>
        </w:rPr>
        <w:t>erros</w:t>
      </w:r>
      <w:r w:rsidRPr="1819307D">
        <w:rPr>
          <w:rFonts w:ascii="Arial" w:hAnsi="Arial" w:cs="Arial"/>
          <w:color w:val="2E74B5" w:themeColor="accent1" w:themeShade="BF"/>
        </w:rPr>
        <w:t xml:space="preserve"> no sistema, validar as funções do sistema, verificar se os requisitos foram implementados de forma adequada</w:t>
      </w:r>
      <w:r w:rsidR="05B02D01" w:rsidRPr="1819307D">
        <w:rPr>
          <w:rFonts w:ascii="Arial" w:hAnsi="Arial" w:cs="Arial"/>
          <w:color w:val="2E74B5" w:themeColor="accent1" w:themeShade="BF"/>
        </w:rPr>
        <w:t>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Sugere-se a criação de um plano de testes e um roteiro de testes baseando nos casos de uso. Também pode-se utilizar a técnica de TDD (</w:t>
      </w:r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Test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Driven</w:t>
      </w:r>
      <w:proofErr w:type="spellEnd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proofErr w:type="spellStart"/>
      <w:r w:rsidR="3700C9D4" w:rsidRPr="1819307D">
        <w:rPr>
          <w:rFonts w:ascii="Arial" w:hAnsi="Arial" w:cs="Arial"/>
          <w:i/>
          <w:iCs/>
          <w:color w:val="2E74B5" w:themeColor="accent1" w:themeShade="BF"/>
        </w:rPr>
        <w:t>Development</w:t>
      </w:r>
      <w:proofErr w:type="spellEnd"/>
      <w:r w:rsidR="3700C9D4" w:rsidRPr="1819307D">
        <w:rPr>
          <w:rFonts w:ascii="Arial" w:hAnsi="Arial" w:cs="Arial"/>
          <w:color w:val="2E74B5" w:themeColor="accent1" w:themeShade="BF"/>
        </w:rPr>
        <w:t>), neste caso os testes também devem ser registrados.</w:t>
      </w:r>
    </w:p>
    <w:p w14:paraId="5ECC4E42" w14:textId="77777777" w:rsidR="00081EC4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6" w:name="_Toc49378750"/>
      <w:r w:rsidRPr="1819307D">
        <w:rPr>
          <w:rFonts w:cs="Arial"/>
        </w:rPr>
        <w:t xml:space="preserve">6.1. </w:t>
      </w:r>
      <w:r w:rsidR="15A9094A" w:rsidRPr="1819307D">
        <w:rPr>
          <w:rFonts w:cs="Arial"/>
        </w:rPr>
        <w:t>Plano de Testes</w:t>
      </w:r>
      <w:bookmarkEnd w:id="26"/>
    </w:p>
    <w:p w14:paraId="5EE31DC8" w14:textId="77777777" w:rsidR="0096572E" w:rsidRPr="00D318B1" w:rsidRDefault="15A9094A" w:rsidP="1819307D">
      <w:pPr>
        <w:pStyle w:val="P2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49FA5966" w14:textId="77777777" w:rsidR="00446F42" w:rsidRPr="00D318B1" w:rsidRDefault="3700C9D4" w:rsidP="00D318B1">
      <w:pPr>
        <w:pStyle w:val="Titulo2"/>
        <w:numPr>
          <w:ilvl w:val="0"/>
          <w:numId w:val="0"/>
        </w:numPr>
        <w:spacing w:line="360" w:lineRule="auto"/>
        <w:ind w:left="360"/>
        <w:rPr>
          <w:rFonts w:cs="Arial"/>
        </w:rPr>
      </w:pPr>
      <w:bookmarkStart w:id="27" w:name="_Toc49378751"/>
      <w:r w:rsidRPr="1819307D">
        <w:rPr>
          <w:rFonts w:cs="Arial"/>
        </w:rPr>
        <w:t xml:space="preserve">6.2. </w:t>
      </w:r>
      <w:r w:rsidR="3C60B45F" w:rsidRPr="1819307D">
        <w:rPr>
          <w:rFonts w:cs="Arial"/>
        </w:rPr>
        <w:t xml:space="preserve">Roteiro </w:t>
      </w:r>
      <w:r w:rsidR="50667197" w:rsidRPr="1819307D">
        <w:rPr>
          <w:rFonts w:cs="Arial"/>
        </w:rPr>
        <w:t>de Testes</w:t>
      </w:r>
      <w:bookmarkEnd w:id="27"/>
    </w:p>
    <w:p w14:paraId="24446C6F" w14:textId="77777777" w:rsidR="00446F42" w:rsidRPr="00D318B1" w:rsidRDefault="50667197" w:rsidP="1819307D">
      <w:pPr>
        <w:pStyle w:val="P1"/>
        <w:spacing w:line="360" w:lineRule="auto"/>
        <w:rPr>
          <w:rFonts w:ascii="Arial" w:hAnsi="Arial" w:cs="Arial"/>
          <w:color w:val="2E74B5" w:themeColor="accent1" w:themeShade="BF"/>
        </w:rPr>
      </w:pPr>
      <w:r w:rsidRPr="1819307D">
        <w:rPr>
          <w:rFonts w:ascii="Arial" w:hAnsi="Arial" w:cs="Arial"/>
          <w:color w:val="2E74B5" w:themeColor="accent1" w:themeShade="BF"/>
        </w:rPr>
        <w:t>Neste item devem ser registrados os testes realizados no sistema tendo como base o Plano de Testes do Sistema.</w:t>
      </w:r>
      <w:r w:rsidR="3700C9D4" w:rsidRPr="1819307D">
        <w:rPr>
          <w:rFonts w:ascii="Arial" w:hAnsi="Arial" w:cs="Arial"/>
          <w:color w:val="2E74B5" w:themeColor="accent1" w:themeShade="BF"/>
        </w:rPr>
        <w:t xml:space="preserve"> O roteiro de testes deve ser elaborado com base nos casos de uso.</w:t>
      </w:r>
      <w:r w:rsidRPr="1819307D">
        <w:rPr>
          <w:rFonts w:ascii="Arial" w:hAnsi="Arial" w:cs="Arial"/>
          <w:color w:val="2E74B5" w:themeColor="accent1" w:themeShade="BF"/>
        </w:rPr>
        <w:t xml:space="preserve"> </w:t>
      </w:r>
    </w:p>
    <w:p w14:paraId="700091A6" w14:textId="77777777" w:rsidR="00446F42" w:rsidRPr="00D318B1" w:rsidRDefault="00446F42" w:rsidP="00D318B1">
      <w:pPr>
        <w:pStyle w:val="P2"/>
        <w:numPr>
          <w:ins w:id="28" w:author="Ana Paula G. Serra" w:date="2009-02-25T15:15:00Z"/>
        </w:numPr>
        <w:spacing w:line="360" w:lineRule="auto"/>
        <w:rPr>
          <w:rFonts w:ascii="Arial" w:hAnsi="Arial" w:cs="Arial"/>
        </w:rPr>
      </w:pPr>
    </w:p>
    <w:p w14:paraId="60E07767" w14:textId="77777777" w:rsidR="00081EC4" w:rsidRPr="00D318B1" w:rsidRDefault="6012979B" w:rsidP="00D318B1">
      <w:pPr>
        <w:pStyle w:val="Titulo1"/>
        <w:numPr>
          <w:ilvl w:val="0"/>
          <w:numId w:val="0"/>
        </w:numPr>
        <w:spacing w:line="360" w:lineRule="auto"/>
        <w:rPr>
          <w:rFonts w:cs="Arial"/>
        </w:rPr>
      </w:pPr>
      <w:r w:rsidRPr="1819307D">
        <w:rPr>
          <w:rFonts w:cs="Arial"/>
        </w:rPr>
        <w:t xml:space="preserve"> </w:t>
      </w:r>
    </w:p>
    <w:sectPr w:rsidR="00081EC4" w:rsidRPr="00D318B1">
      <w:headerReference w:type="default" r:id="rId16"/>
      <w:footerReference w:type="default" r:id="rId17"/>
      <w:pgSz w:w="12242" w:h="15842" w:code="1"/>
      <w:pgMar w:top="1701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86D8" w14:textId="77777777" w:rsidR="00B46943" w:rsidRDefault="00B46943">
      <w:r>
        <w:separator/>
      </w:r>
    </w:p>
  </w:endnote>
  <w:endnote w:type="continuationSeparator" w:id="0">
    <w:p w14:paraId="554BE37D" w14:textId="77777777" w:rsidR="00B46943" w:rsidRDefault="00B4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77DA" w14:textId="77777777" w:rsidR="009E70C4" w:rsidRDefault="009E70C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CDBDF5" wp14:editId="33FD1F18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>
          <w:pict w14:anchorId="5F0F2DC2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5027D4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C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ewpXy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">
              <w10:wrap type="topAndBottom"/>
            </v:line>
          </w:pict>
        </mc:Fallback>
      </mc:AlternateContent>
    </w:r>
    <w:r w:rsidR="1819307D">
      <w:t>Documentação de um Produto de Software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1819307D" w:rsidRPr="1819307D">
      <w:rPr>
        <w:rStyle w:val="Nmerodepgina"/>
        <w:noProof/>
      </w:rPr>
      <w:t>2</w:t>
    </w:r>
    <w:r>
      <w:rPr>
        <w:rStyle w:val="Nmerodepgina"/>
      </w:rPr>
      <w:fldChar w:fldCharType="end"/>
    </w:r>
    <w:r>
      <w:tab/>
    </w:r>
    <w:r>
      <w:tab/>
    </w:r>
  </w:p>
  <w:p w14:paraId="2663E1FB" w14:textId="77777777" w:rsidR="009E70C4" w:rsidRDefault="009E70C4" w:rsidP="007D618F">
    <w:pPr>
      <w:pStyle w:val="Rodap"/>
      <w:jc w:val="right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A9BD" w14:textId="77777777" w:rsidR="00B46943" w:rsidRDefault="00B46943">
      <w:r>
        <w:separator/>
      </w:r>
    </w:p>
  </w:footnote>
  <w:footnote w:type="continuationSeparator" w:id="0">
    <w:p w14:paraId="09021A3E" w14:textId="77777777" w:rsidR="00B46943" w:rsidRDefault="00B46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9263" w14:textId="77777777" w:rsidR="009E70C4" w:rsidRDefault="009E70C4">
    <w:pPr>
      <w:pStyle w:val="Cabealho"/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D9BEFA2" wp14:editId="3244CF34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16du="http://schemas.microsoft.com/office/word/2023/wordml/word16du">
          <w:pict w14:anchorId="07033CA2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48C357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7p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kmj7lB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8AvA1rJD">
      <int2:state int2:value="Rejected" int2:type="AugLoop_Text_Critique"/>
    </int2:textHash>
    <int2:textHash int2:hashCode="epLz0mNi1lV9Vw" int2:id="MkQjhzbD">
      <int2:state int2:value="Rejected" int2:type="AugLoop_Text_Critique"/>
    </int2:textHash>
    <int2:textHash int2:hashCode="3vTuQ95ZKZPlIN" int2:id="TidDtbwD">
      <int2:state int2:value="Rejected" int2:type="AugLoop_Text_Critique"/>
    </int2:textHash>
    <int2:textHash int2:hashCode="fHQnkmt729yXHg" int2:id="pKL2pnD7">
      <int2:state int2:value="Rejected" int2:type="AugLoop_Text_Critique"/>
    </int2:textHash>
    <int2:textHash int2:hashCode="XZcYv9NSvY4Yk6" int2:id="ag2Tfmmz">
      <int2:state int2:value="Rejected" int2:type="AugLoop_Text_Critique"/>
    </int2:textHash>
    <int2:textHash int2:hashCode="RlMNmUg8g8wZXI" int2:id="9l0eqQNs">
      <int2:state int2:value="Rejected" int2:type="AugLoop_Text_Critique"/>
    </int2:textHash>
    <int2:bookmark int2:bookmarkName="_Int_J4RwSMnO" int2:invalidationBookmarkName="" int2:hashCode="mCmQs0IJV+C0Xx" int2:id="Ge1Oiyr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85A6"/>
    <w:multiLevelType w:val="hybridMultilevel"/>
    <w:tmpl w:val="FFFFFFFF"/>
    <w:lvl w:ilvl="0" w:tplc="64044894">
      <w:start w:val="1"/>
      <w:numFmt w:val="decimal"/>
      <w:lvlText w:val="%1."/>
      <w:lvlJc w:val="left"/>
      <w:pPr>
        <w:ind w:left="720" w:hanging="360"/>
      </w:pPr>
    </w:lvl>
    <w:lvl w:ilvl="1" w:tplc="AD8ECC4C">
      <w:start w:val="1"/>
      <w:numFmt w:val="lowerLetter"/>
      <w:lvlText w:val="%2."/>
      <w:lvlJc w:val="left"/>
      <w:pPr>
        <w:ind w:left="1440" w:hanging="360"/>
      </w:pPr>
    </w:lvl>
    <w:lvl w:ilvl="2" w:tplc="0554CD9C">
      <w:start w:val="1"/>
      <w:numFmt w:val="lowerRoman"/>
      <w:lvlText w:val="%3."/>
      <w:lvlJc w:val="right"/>
      <w:pPr>
        <w:ind w:left="2160" w:hanging="180"/>
      </w:pPr>
    </w:lvl>
    <w:lvl w:ilvl="3" w:tplc="72BAD3DE">
      <w:start w:val="1"/>
      <w:numFmt w:val="decimal"/>
      <w:lvlText w:val="%4."/>
      <w:lvlJc w:val="left"/>
      <w:pPr>
        <w:ind w:left="2880" w:hanging="360"/>
      </w:pPr>
    </w:lvl>
    <w:lvl w:ilvl="4" w:tplc="930EFA42">
      <w:start w:val="1"/>
      <w:numFmt w:val="lowerLetter"/>
      <w:lvlText w:val="%5."/>
      <w:lvlJc w:val="left"/>
      <w:pPr>
        <w:ind w:left="3600" w:hanging="360"/>
      </w:pPr>
    </w:lvl>
    <w:lvl w:ilvl="5" w:tplc="8350292E">
      <w:start w:val="1"/>
      <w:numFmt w:val="lowerRoman"/>
      <w:lvlText w:val="%6."/>
      <w:lvlJc w:val="right"/>
      <w:pPr>
        <w:ind w:left="4320" w:hanging="180"/>
      </w:pPr>
    </w:lvl>
    <w:lvl w:ilvl="6" w:tplc="1F240C72">
      <w:start w:val="1"/>
      <w:numFmt w:val="decimal"/>
      <w:lvlText w:val="%7."/>
      <w:lvlJc w:val="left"/>
      <w:pPr>
        <w:ind w:left="5040" w:hanging="360"/>
      </w:pPr>
    </w:lvl>
    <w:lvl w:ilvl="7" w:tplc="B74EA780">
      <w:start w:val="1"/>
      <w:numFmt w:val="lowerLetter"/>
      <w:lvlText w:val="%8."/>
      <w:lvlJc w:val="left"/>
      <w:pPr>
        <w:ind w:left="5760" w:hanging="360"/>
      </w:pPr>
    </w:lvl>
    <w:lvl w:ilvl="8" w:tplc="7CEE46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BBCD"/>
    <w:multiLevelType w:val="hybridMultilevel"/>
    <w:tmpl w:val="FFFFFFFF"/>
    <w:lvl w:ilvl="0" w:tplc="DC287D32">
      <w:start w:val="1"/>
      <w:numFmt w:val="decimal"/>
      <w:lvlText w:val="%1."/>
      <w:lvlJc w:val="left"/>
      <w:pPr>
        <w:ind w:left="720" w:hanging="360"/>
      </w:pPr>
    </w:lvl>
    <w:lvl w:ilvl="1" w:tplc="8BB88DCC">
      <w:start w:val="1"/>
      <w:numFmt w:val="lowerLetter"/>
      <w:lvlText w:val="%2."/>
      <w:lvlJc w:val="left"/>
      <w:pPr>
        <w:ind w:left="1440" w:hanging="360"/>
      </w:pPr>
    </w:lvl>
    <w:lvl w:ilvl="2" w:tplc="6E1E0448">
      <w:start w:val="1"/>
      <w:numFmt w:val="lowerRoman"/>
      <w:lvlText w:val="%3."/>
      <w:lvlJc w:val="right"/>
      <w:pPr>
        <w:ind w:left="2160" w:hanging="180"/>
      </w:pPr>
    </w:lvl>
    <w:lvl w:ilvl="3" w:tplc="990E2FCC">
      <w:start w:val="1"/>
      <w:numFmt w:val="decimal"/>
      <w:lvlText w:val="%4."/>
      <w:lvlJc w:val="left"/>
      <w:pPr>
        <w:ind w:left="2880" w:hanging="360"/>
      </w:pPr>
    </w:lvl>
    <w:lvl w:ilvl="4" w:tplc="FF921FF2">
      <w:start w:val="1"/>
      <w:numFmt w:val="lowerLetter"/>
      <w:lvlText w:val="%5."/>
      <w:lvlJc w:val="left"/>
      <w:pPr>
        <w:ind w:left="3600" w:hanging="360"/>
      </w:pPr>
    </w:lvl>
    <w:lvl w:ilvl="5" w:tplc="0340EB1C">
      <w:start w:val="1"/>
      <w:numFmt w:val="lowerRoman"/>
      <w:lvlText w:val="%6."/>
      <w:lvlJc w:val="right"/>
      <w:pPr>
        <w:ind w:left="4320" w:hanging="180"/>
      </w:pPr>
    </w:lvl>
    <w:lvl w:ilvl="6" w:tplc="4E826420">
      <w:start w:val="1"/>
      <w:numFmt w:val="decimal"/>
      <w:lvlText w:val="%7."/>
      <w:lvlJc w:val="left"/>
      <w:pPr>
        <w:ind w:left="5040" w:hanging="360"/>
      </w:pPr>
    </w:lvl>
    <w:lvl w:ilvl="7" w:tplc="BCA8F616">
      <w:start w:val="1"/>
      <w:numFmt w:val="lowerLetter"/>
      <w:lvlText w:val="%8."/>
      <w:lvlJc w:val="left"/>
      <w:pPr>
        <w:ind w:left="5760" w:hanging="360"/>
      </w:pPr>
    </w:lvl>
    <w:lvl w:ilvl="8" w:tplc="5EEE54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A72F"/>
    <w:multiLevelType w:val="hybridMultilevel"/>
    <w:tmpl w:val="FFFFFFFF"/>
    <w:lvl w:ilvl="0" w:tplc="8D2C430A">
      <w:start w:val="1"/>
      <w:numFmt w:val="decimal"/>
      <w:lvlText w:val="%1."/>
      <w:lvlJc w:val="left"/>
      <w:pPr>
        <w:ind w:left="720" w:hanging="360"/>
      </w:pPr>
    </w:lvl>
    <w:lvl w:ilvl="1" w:tplc="59EC4F82">
      <w:start w:val="1"/>
      <w:numFmt w:val="lowerLetter"/>
      <w:lvlText w:val="%2."/>
      <w:lvlJc w:val="left"/>
      <w:pPr>
        <w:ind w:left="1440" w:hanging="360"/>
      </w:pPr>
    </w:lvl>
    <w:lvl w:ilvl="2" w:tplc="A51A893A">
      <w:start w:val="1"/>
      <w:numFmt w:val="lowerRoman"/>
      <w:lvlText w:val="%3."/>
      <w:lvlJc w:val="right"/>
      <w:pPr>
        <w:ind w:left="2160" w:hanging="180"/>
      </w:pPr>
    </w:lvl>
    <w:lvl w:ilvl="3" w:tplc="E2520BDA">
      <w:start w:val="1"/>
      <w:numFmt w:val="decimal"/>
      <w:lvlText w:val="%4."/>
      <w:lvlJc w:val="left"/>
      <w:pPr>
        <w:ind w:left="2880" w:hanging="360"/>
      </w:pPr>
    </w:lvl>
    <w:lvl w:ilvl="4" w:tplc="E42E5CAC">
      <w:start w:val="1"/>
      <w:numFmt w:val="lowerLetter"/>
      <w:lvlText w:val="%5."/>
      <w:lvlJc w:val="left"/>
      <w:pPr>
        <w:ind w:left="3600" w:hanging="360"/>
      </w:pPr>
    </w:lvl>
    <w:lvl w:ilvl="5" w:tplc="A7A044A4">
      <w:start w:val="1"/>
      <w:numFmt w:val="lowerRoman"/>
      <w:lvlText w:val="%6."/>
      <w:lvlJc w:val="right"/>
      <w:pPr>
        <w:ind w:left="4320" w:hanging="180"/>
      </w:pPr>
    </w:lvl>
    <w:lvl w:ilvl="6" w:tplc="D89A28AA">
      <w:start w:val="1"/>
      <w:numFmt w:val="decimal"/>
      <w:lvlText w:val="%7."/>
      <w:lvlJc w:val="left"/>
      <w:pPr>
        <w:ind w:left="5040" w:hanging="360"/>
      </w:pPr>
    </w:lvl>
    <w:lvl w:ilvl="7" w:tplc="7E8099DA">
      <w:start w:val="1"/>
      <w:numFmt w:val="lowerLetter"/>
      <w:lvlText w:val="%8."/>
      <w:lvlJc w:val="left"/>
      <w:pPr>
        <w:ind w:left="5760" w:hanging="360"/>
      </w:pPr>
    </w:lvl>
    <w:lvl w:ilvl="8" w:tplc="CF522A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52789"/>
    <w:multiLevelType w:val="hybridMultilevel"/>
    <w:tmpl w:val="362EE7A8"/>
    <w:lvl w:ilvl="0" w:tplc="FA3465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C2D5C"/>
    <w:multiLevelType w:val="hybridMultilevel"/>
    <w:tmpl w:val="57222900"/>
    <w:lvl w:ilvl="0" w:tplc="322636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BB743"/>
    <w:multiLevelType w:val="hybridMultilevel"/>
    <w:tmpl w:val="FFFFFFFF"/>
    <w:lvl w:ilvl="0" w:tplc="F0E8B082">
      <w:start w:val="1"/>
      <w:numFmt w:val="decimal"/>
      <w:lvlText w:val="%1."/>
      <w:lvlJc w:val="left"/>
      <w:pPr>
        <w:ind w:left="720" w:hanging="360"/>
      </w:pPr>
    </w:lvl>
    <w:lvl w:ilvl="1" w:tplc="01207750">
      <w:start w:val="1"/>
      <w:numFmt w:val="lowerLetter"/>
      <w:lvlText w:val="%2."/>
      <w:lvlJc w:val="left"/>
      <w:pPr>
        <w:ind w:left="1440" w:hanging="360"/>
      </w:pPr>
    </w:lvl>
    <w:lvl w:ilvl="2" w:tplc="C6C85922">
      <w:start w:val="1"/>
      <w:numFmt w:val="lowerRoman"/>
      <w:lvlText w:val="%3."/>
      <w:lvlJc w:val="right"/>
      <w:pPr>
        <w:ind w:left="2160" w:hanging="180"/>
      </w:pPr>
    </w:lvl>
    <w:lvl w:ilvl="3" w:tplc="09D6A53A">
      <w:start w:val="1"/>
      <w:numFmt w:val="decimal"/>
      <w:lvlText w:val="%4."/>
      <w:lvlJc w:val="left"/>
      <w:pPr>
        <w:ind w:left="2880" w:hanging="360"/>
      </w:pPr>
    </w:lvl>
    <w:lvl w:ilvl="4" w:tplc="267A6120">
      <w:start w:val="1"/>
      <w:numFmt w:val="lowerLetter"/>
      <w:lvlText w:val="%5."/>
      <w:lvlJc w:val="left"/>
      <w:pPr>
        <w:ind w:left="3600" w:hanging="360"/>
      </w:pPr>
    </w:lvl>
    <w:lvl w:ilvl="5" w:tplc="A7E6C0EE">
      <w:start w:val="1"/>
      <w:numFmt w:val="lowerRoman"/>
      <w:lvlText w:val="%6."/>
      <w:lvlJc w:val="right"/>
      <w:pPr>
        <w:ind w:left="4320" w:hanging="180"/>
      </w:pPr>
    </w:lvl>
    <w:lvl w:ilvl="6" w:tplc="16F2B878">
      <w:start w:val="1"/>
      <w:numFmt w:val="decimal"/>
      <w:lvlText w:val="%7."/>
      <w:lvlJc w:val="left"/>
      <w:pPr>
        <w:ind w:left="5040" w:hanging="360"/>
      </w:pPr>
    </w:lvl>
    <w:lvl w:ilvl="7" w:tplc="7F22BEE8">
      <w:start w:val="1"/>
      <w:numFmt w:val="lowerLetter"/>
      <w:lvlText w:val="%8."/>
      <w:lvlJc w:val="left"/>
      <w:pPr>
        <w:ind w:left="5760" w:hanging="360"/>
      </w:pPr>
    </w:lvl>
    <w:lvl w:ilvl="8" w:tplc="405A38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757A"/>
    <w:multiLevelType w:val="hybridMultilevel"/>
    <w:tmpl w:val="FFFFFFFF"/>
    <w:lvl w:ilvl="0" w:tplc="45F2C0E6">
      <w:start w:val="1"/>
      <w:numFmt w:val="decimal"/>
      <w:lvlText w:val="%1."/>
      <w:lvlJc w:val="left"/>
      <w:pPr>
        <w:ind w:left="720" w:hanging="360"/>
      </w:pPr>
    </w:lvl>
    <w:lvl w:ilvl="1" w:tplc="CE424FF8">
      <w:start w:val="1"/>
      <w:numFmt w:val="lowerLetter"/>
      <w:lvlText w:val="%2."/>
      <w:lvlJc w:val="left"/>
      <w:pPr>
        <w:ind w:left="1440" w:hanging="360"/>
      </w:pPr>
    </w:lvl>
    <w:lvl w:ilvl="2" w:tplc="6B50399A">
      <w:start w:val="1"/>
      <w:numFmt w:val="lowerRoman"/>
      <w:lvlText w:val="%3."/>
      <w:lvlJc w:val="right"/>
      <w:pPr>
        <w:ind w:left="2160" w:hanging="180"/>
      </w:pPr>
    </w:lvl>
    <w:lvl w:ilvl="3" w:tplc="2D0A2236">
      <w:start w:val="1"/>
      <w:numFmt w:val="decimal"/>
      <w:lvlText w:val="%4."/>
      <w:lvlJc w:val="left"/>
      <w:pPr>
        <w:ind w:left="2880" w:hanging="360"/>
      </w:pPr>
    </w:lvl>
    <w:lvl w:ilvl="4" w:tplc="C3BC9F24">
      <w:start w:val="1"/>
      <w:numFmt w:val="lowerLetter"/>
      <w:lvlText w:val="%5."/>
      <w:lvlJc w:val="left"/>
      <w:pPr>
        <w:ind w:left="3600" w:hanging="360"/>
      </w:pPr>
    </w:lvl>
    <w:lvl w:ilvl="5" w:tplc="9A02A526">
      <w:start w:val="1"/>
      <w:numFmt w:val="lowerRoman"/>
      <w:lvlText w:val="%6."/>
      <w:lvlJc w:val="right"/>
      <w:pPr>
        <w:ind w:left="4320" w:hanging="180"/>
      </w:pPr>
    </w:lvl>
    <w:lvl w:ilvl="6" w:tplc="4A5870BA">
      <w:start w:val="1"/>
      <w:numFmt w:val="decimal"/>
      <w:lvlText w:val="%7."/>
      <w:lvlJc w:val="left"/>
      <w:pPr>
        <w:ind w:left="5040" w:hanging="360"/>
      </w:pPr>
    </w:lvl>
    <w:lvl w:ilvl="7" w:tplc="F554175A">
      <w:start w:val="1"/>
      <w:numFmt w:val="lowerLetter"/>
      <w:lvlText w:val="%8."/>
      <w:lvlJc w:val="left"/>
      <w:pPr>
        <w:ind w:left="5760" w:hanging="360"/>
      </w:pPr>
    </w:lvl>
    <w:lvl w:ilvl="8" w:tplc="34BEE32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35E3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94160"/>
    <w:multiLevelType w:val="multilevel"/>
    <w:tmpl w:val="79D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31D0E2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93D242F"/>
    <w:multiLevelType w:val="hybridMultilevel"/>
    <w:tmpl w:val="FFFFFFFF"/>
    <w:lvl w:ilvl="0" w:tplc="C8447DFA">
      <w:start w:val="1"/>
      <w:numFmt w:val="decimal"/>
      <w:lvlText w:val="%1."/>
      <w:lvlJc w:val="left"/>
      <w:pPr>
        <w:ind w:left="720" w:hanging="360"/>
      </w:pPr>
    </w:lvl>
    <w:lvl w:ilvl="1" w:tplc="55B0B1BA">
      <w:start w:val="1"/>
      <w:numFmt w:val="lowerLetter"/>
      <w:lvlText w:val="%2."/>
      <w:lvlJc w:val="left"/>
      <w:pPr>
        <w:ind w:left="1440" w:hanging="360"/>
      </w:pPr>
    </w:lvl>
    <w:lvl w:ilvl="2" w:tplc="A3683ADE">
      <w:start w:val="1"/>
      <w:numFmt w:val="lowerRoman"/>
      <w:lvlText w:val="%3."/>
      <w:lvlJc w:val="right"/>
      <w:pPr>
        <w:ind w:left="2160" w:hanging="180"/>
      </w:pPr>
    </w:lvl>
    <w:lvl w:ilvl="3" w:tplc="BD2CC6F2">
      <w:start w:val="1"/>
      <w:numFmt w:val="decimal"/>
      <w:lvlText w:val="%4."/>
      <w:lvlJc w:val="left"/>
      <w:pPr>
        <w:ind w:left="2880" w:hanging="360"/>
      </w:pPr>
    </w:lvl>
    <w:lvl w:ilvl="4" w:tplc="EC24B856">
      <w:start w:val="1"/>
      <w:numFmt w:val="lowerLetter"/>
      <w:lvlText w:val="%5."/>
      <w:lvlJc w:val="left"/>
      <w:pPr>
        <w:ind w:left="3600" w:hanging="360"/>
      </w:pPr>
    </w:lvl>
    <w:lvl w:ilvl="5" w:tplc="2C60AC8E">
      <w:start w:val="1"/>
      <w:numFmt w:val="lowerRoman"/>
      <w:lvlText w:val="%6."/>
      <w:lvlJc w:val="right"/>
      <w:pPr>
        <w:ind w:left="4320" w:hanging="180"/>
      </w:pPr>
    </w:lvl>
    <w:lvl w:ilvl="6" w:tplc="69D452D8">
      <w:start w:val="1"/>
      <w:numFmt w:val="decimal"/>
      <w:lvlText w:val="%7."/>
      <w:lvlJc w:val="left"/>
      <w:pPr>
        <w:ind w:left="5040" w:hanging="360"/>
      </w:pPr>
    </w:lvl>
    <w:lvl w:ilvl="7" w:tplc="C124FBE6">
      <w:start w:val="1"/>
      <w:numFmt w:val="lowerLetter"/>
      <w:lvlText w:val="%8."/>
      <w:lvlJc w:val="left"/>
      <w:pPr>
        <w:ind w:left="5760" w:hanging="360"/>
      </w:pPr>
    </w:lvl>
    <w:lvl w:ilvl="8" w:tplc="5F92DC8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51755"/>
    <w:multiLevelType w:val="multilevel"/>
    <w:tmpl w:val="FCB8B9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1068" w:hanging="720"/>
      </w:pPr>
    </w:lvl>
    <w:lvl w:ilvl="2">
      <w:start w:val="1"/>
      <w:numFmt w:val="decimal"/>
      <w:lvlText w:val="%1.%2.%3."/>
      <w:lvlJc w:val="left"/>
      <w:pPr>
        <w:ind w:left="1416" w:hanging="720"/>
      </w:pPr>
    </w:lvl>
    <w:lvl w:ilvl="3">
      <w:start w:val="1"/>
      <w:numFmt w:val="decimal"/>
      <w:lvlText w:val="%1.%2.%3.%4."/>
      <w:lvlJc w:val="left"/>
      <w:pPr>
        <w:ind w:left="2124" w:hanging="1080"/>
      </w:pPr>
    </w:lvl>
    <w:lvl w:ilvl="4">
      <w:start w:val="1"/>
      <w:numFmt w:val="decimal"/>
      <w:lvlText w:val="%1.%2.%3.%4.%5."/>
      <w:lvlJc w:val="left"/>
      <w:pPr>
        <w:ind w:left="2832" w:hanging="1440"/>
      </w:pPr>
    </w:lvl>
    <w:lvl w:ilvl="5">
      <w:start w:val="1"/>
      <w:numFmt w:val="decimal"/>
      <w:lvlText w:val="%1.%2.%3.%4.%5.%6."/>
      <w:lvlJc w:val="left"/>
      <w:pPr>
        <w:ind w:left="3180" w:hanging="1440"/>
      </w:pPr>
    </w:lvl>
    <w:lvl w:ilvl="6">
      <w:start w:val="1"/>
      <w:numFmt w:val="decimal"/>
      <w:lvlText w:val="%1.%2.%3.%4.%5.%6.%7."/>
      <w:lvlJc w:val="left"/>
      <w:pPr>
        <w:ind w:left="3888" w:hanging="1800"/>
      </w:pPr>
    </w:lvl>
    <w:lvl w:ilvl="7">
      <w:start w:val="1"/>
      <w:numFmt w:val="decimal"/>
      <w:lvlText w:val="%1.%2.%3.%4.%5.%6.%7.%8."/>
      <w:lvlJc w:val="left"/>
      <w:pPr>
        <w:ind w:left="4596" w:hanging="2160"/>
      </w:pPr>
    </w:lvl>
    <w:lvl w:ilvl="8">
      <w:start w:val="1"/>
      <w:numFmt w:val="decimal"/>
      <w:lvlText w:val="%1.%2.%3.%4.%5.%6.%7.%8.%9."/>
      <w:lvlJc w:val="left"/>
      <w:pPr>
        <w:ind w:left="4944" w:hanging="2160"/>
      </w:pPr>
    </w:lvl>
  </w:abstractNum>
  <w:abstractNum w:abstractNumId="20" w15:restartNumberingAfterBreak="0">
    <w:nsid w:val="519A58BA"/>
    <w:multiLevelType w:val="hybridMultilevel"/>
    <w:tmpl w:val="FFFFFFFF"/>
    <w:lvl w:ilvl="0" w:tplc="7E5890BA">
      <w:start w:val="1"/>
      <w:numFmt w:val="decimal"/>
      <w:lvlText w:val="%1."/>
      <w:lvlJc w:val="left"/>
      <w:pPr>
        <w:ind w:left="720" w:hanging="360"/>
      </w:pPr>
    </w:lvl>
    <w:lvl w:ilvl="1" w:tplc="CDD03E1E">
      <w:start w:val="1"/>
      <w:numFmt w:val="lowerLetter"/>
      <w:lvlText w:val="%2."/>
      <w:lvlJc w:val="left"/>
      <w:pPr>
        <w:ind w:left="1440" w:hanging="360"/>
      </w:pPr>
    </w:lvl>
    <w:lvl w:ilvl="2" w:tplc="99969744">
      <w:start w:val="1"/>
      <w:numFmt w:val="lowerRoman"/>
      <w:lvlText w:val="%3."/>
      <w:lvlJc w:val="right"/>
      <w:pPr>
        <w:ind w:left="2160" w:hanging="180"/>
      </w:pPr>
    </w:lvl>
    <w:lvl w:ilvl="3" w:tplc="A3A208E2">
      <w:start w:val="1"/>
      <w:numFmt w:val="decimal"/>
      <w:lvlText w:val="%4."/>
      <w:lvlJc w:val="left"/>
      <w:pPr>
        <w:ind w:left="2880" w:hanging="360"/>
      </w:pPr>
    </w:lvl>
    <w:lvl w:ilvl="4" w:tplc="2F22BB5C">
      <w:start w:val="1"/>
      <w:numFmt w:val="lowerLetter"/>
      <w:lvlText w:val="%5."/>
      <w:lvlJc w:val="left"/>
      <w:pPr>
        <w:ind w:left="3600" w:hanging="360"/>
      </w:pPr>
    </w:lvl>
    <w:lvl w:ilvl="5" w:tplc="5DE6CB4A">
      <w:start w:val="1"/>
      <w:numFmt w:val="lowerRoman"/>
      <w:lvlText w:val="%6."/>
      <w:lvlJc w:val="right"/>
      <w:pPr>
        <w:ind w:left="4320" w:hanging="180"/>
      </w:pPr>
    </w:lvl>
    <w:lvl w:ilvl="6" w:tplc="6F4E934A">
      <w:start w:val="1"/>
      <w:numFmt w:val="decimal"/>
      <w:lvlText w:val="%7."/>
      <w:lvlJc w:val="left"/>
      <w:pPr>
        <w:ind w:left="5040" w:hanging="360"/>
      </w:pPr>
    </w:lvl>
    <w:lvl w:ilvl="7" w:tplc="0B4CAA16">
      <w:start w:val="1"/>
      <w:numFmt w:val="lowerLetter"/>
      <w:lvlText w:val="%8."/>
      <w:lvlJc w:val="left"/>
      <w:pPr>
        <w:ind w:left="5760" w:hanging="360"/>
      </w:pPr>
    </w:lvl>
    <w:lvl w:ilvl="8" w:tplc="AD7054C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3" w15:restartNumberingAfterBreak="0">
    <w:nsid w:val="562E61E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4B89C"/>
    <w:multiLevelType w:val="hybridMultilevel"/>
    <w:tmpl w:val="FFFFFFFF"/>
    <w:lvl w:ilvl="0" w:tplc="9B9A0916">
      <w:start w:val="1"/>
      <w:numFmt w:val="decimal"/>
      <w:lvlText w:val="%1."/>
      <w:lvlJc w:val="left"/>
      <w:pPr>
        <w:ind w:left="720" w:hanging="360"/>
      </w:pPr>
    </w:lvl>
    <w:lvl w:ilvl="1" w:tplc="14E27DB8">
      <w:start w:val="1"/>
      <w:numFmt w:val="lowerLetter"/>
      <w:lvlText w:val="%2."/>
      <w:lvlJc w:val="left"/>
      <w:pPr>
        <w:ind w:left="1440" w:hanging="360"/>
      </w:pPr>
    </w:lvl>
    <w:lvl w:ilvl="2" w:tplc="9468DFEC">
      <w:start w:val="1"/>
      <w:numFmt w:val="lowerRoman"/>
      <w:lvlText w:val="%3."/>
      <w:lvlJc w:val="right"/>
      <w:pPr>
        <w:ind w:left="2160" w:hanging="180"/>
      </w:pPr>
    </w:lvl>
    <w:lvl w:ilvl="3" w:tplc="EAB4A6CC">
      <w:start w:val="1"/>
      <w:numFmt w:val="decimal"/>
      <w:lvlText w:val="%4."/>
      <w:lvlJc w:val="left"/>
      <w:pPr>
        <w:ind w:left="2880" w:hanging="360"/>
      </w:pPr>
    </w:lvl>
    <w:lvl w:ilvl="4" w:tplc="6F8CD342">
      <w:start w:val="1"/>
      <w:numFmt w:val="lowerLetter"/>
      <w:lvlText w:val="%5."/>
      <w:lvlJc w:val="left"/>
      <w:pPr>
        <w:ind w:left="3600" w:hanging="360"/>
      </w:pPr>
    </w:lvl>
    <w:lvl w:ilvl="5" w:tplc="4CE448E4">
      <w:start w:val="1"/>
      <w:numFmt w:val="lowerRoman"/>
      <w:lvlText w:val="%6."/>
      <w:lvlJc w:val="right"/>
      <w:pPr>
        <w:ind w:left="4320" w:hanging="180"/>
      </w:pPr>
    </w:lvl>
    <w:lvl w:ilvl="6" w:tplc="D5048A98">
      <w:start w:val="1"/>
      <w:numFmt w:val="decimal"/>
      <w:lvlText w:val="%7."/>
      <w:lvlJc w:val="left"/>
      <w:pPr>
        <w:ind w:left="5040" w:hanging="360"/>
      </w:pPr>
    </w:lvl>
    <w:lvl w:ilvl="7" w:tplc="8856D050">
      <w:start w:val="1"/>
      <w:numFmt w:val="lowerLetter"/>
      <w:lvlText w:val="%8."/>
      <w:lvlJc w:val="left"/>
      <w:pPr>
        <w:ind w:left="5760" w:hanging="360"/>
      </w:pPr>
    </w:lvl>
    <w:lvl w:ilvl="8" w:tplc="1072262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4A06F"/>
    <w:multiLevelType w:val="hybridMultilevel"/>
    <w:tmpl w:val="FFFFFFFF"/>
    <w:lvl w:ilvl="0" w:tplc="82CEA436">
      <w:start w:val="1"/>
      <w:numFmt w:val="decimal"/>
      <w:lvlText w:val="%1."/>
      <w:lvlJc w:val="left"/>
      <w:pPr>
        <w:ind w:left="720" w:hanging="360"/>
      </w:pPr>
    </w:lvl>
    <w:lvl w:ilvl="1" w:tplc="38E4D89C">
      <w:start w:val="1"/>
      <w:numFmt w:val="lowerLetter"/>
      <w:lvlText w:val="%2."/>
      <w:lvlJc w:val="left"/>
      <w:pPr>
        <w:ind w:left="1440" w:hanging="360"/>
      </w:pPr>
    </w:lvl>
    <w:lvl w:ilvl="2" w:tplc="5178E7AE">
      <w:start w:val="1"/>
      <w:numFmt w:val="lowerRoman"/>
      <w:lvlText w:val="%3."/>
      <w:lvlJc w:val="right"/>
      <w:pPr>
        <w:ind w:left="2160" w:hanging="180"/>
      </w:pPr>
    </w:lvl>
    <w:lvl w:ilvl="3" w:tplc="A9385E2A">
      <w:start w:val="1"/>
      <w:numFmt w:val="decimal"/>
      <w:lvlText w:val="%4."/>
      <w:lvlJc w:val="left"/>
      <w:pPr>
        <w:ind w:left="2880" w:hanging="360"/>
      </w:pPr>
    </w:lvl>
    <w:lvl w:ilvl="4" w:tplc="E5C8BEFC">
      <w:start w:val="1"/>
      <w:numFmt w:val="lowerLetter"/>
      <w:lvlText w:val="%5."/>
      <w:lvlJc w:val="left"/>
      <w:pPr>
        <w:ind w:left="3600" w:hanging="360"/>
      </w:pPr>
    </w:lvl>
    <w:lvl w:ilvl="5" w:tplc="6A84BD96">
      <w:start w:val="1"/>
      <w:numFmt w:val="lowerRoman"/>
      <w:lvlText w:val="%6."/>
      <w:lvlJc w:val="right"/>
      <w:pPr>
        <w:ind w:left="4320" w:hanging="180"/>
      </w:pPr>
    </w:lvl>
    <w:lvl w:ilvl="6" w:tplc="D376169C">
      <w:start w:val="1"/>
      <w:numFmt w:val="decimal"/>
      <w:lvlText w:val="%7."/>
      <w:lvlJc w:val="left"/>
      <w:pPr>
        <w:ind w:left="5040" w:hanging="360"/>
      </w:pPr>
    </w:lvl>
    <w:lvl w:ilvl="7" w:tplc="C9F0A794">
      <w:start w:val="1"/>
      <w:numFmt w:val="lowerLetter"/>
      <w:lvlText w:val="%8."/>
      <w:lvlJc w:val="left"/>
      <w:pPr>
        <w:ind w:left="5760" w:hanging="360"/>
      </w:pPr>
    </w:lvl>
    <w:lvl w:ilvl="8" w:tplc="749AD4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F37CA"/>
    <w:multiLevelType w:val="hybridMultilevel"/>
    <w:tmpl w:val="362EE7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92F1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FACD26C"/>
    <w:multiLevelType w:val="hybridMultilevel"/>
    <w:tmpl w:val="FFFFFFFF"/>
    <w:lvl w:ilvl="0" w:tplc="12DAA6EE">
      <w:start w:val="1"/>
      <w:numFmt w:val="decimal"/>
      <w:lvlText w:val="%1."/>
      <w:lvlJc w:val="left"/>
      <w:pPr>
        <w:ind w:left="720" w:hanging="360"/>
      </w:pPr>
    </w:lvl>
    <w:lvl w:ilvl="1" w:tplc="647A3286">
      <w:start w:val="1"/>
      <w:numFmt w:val="lowerLetter"/>
      <w:lvlText w:val="%2."/>
      <w:lvlJc w:val="left"/>
      <w:pPr>
        <w:ind w:left="1440" w:hanging="360"/>
      </w:pPr>
    </w:lvl>
    <w:lvl w:ilvl="2" w:tplc="B68C8B90">
      <w:start w:val="1"/>
      <w:numFmt w:val="lowerRoman"/>
      <w:lvlText w:val="%3."/>
      <w:lvlJc w:val="right"/>
      <w:pPr>
        <w:ind w:left="2160" w:hanging="180"/>
      </w:pPr>
    </w:lvl>
    <w:lvl w:ilvl="3" w:tplc="9B92BA10">
      <w:start w:val="1"/>
      <w:numFmt w:val="decimal"/>
      <w:lvlText w:val="%4."/>
      <w:lvlJc w:val="left"/>
      <w:pPr>
        <w:ind w:left="2880" w:hanging="360"/>
      </w:pPr>
    </w:lvl>
    <w:lvl w:ilvl="4" w:tplc="86C47122">
      <w:start w:val="1"/>
      <w:numFmt w:val="lowerLetter"/>
      <w:lvlText w:val="%5."/>
      <w:lvlJc w:val="left"/>
      <w:pPr>
        <w:ind w:left="3600" w:hanging="360"/>
      </w:pPr>
    </w:lvl>
    <w:lvl w:ilvl="5" w:tplc="887EE288">
      <w:start w:val="1"/>
      <w:numFmt w:val="lowerRoman"/>
      <w:lvlText w:val="%6."/>
      <w:lvlJc w:val="right"/>
      <w:pPr>
        <w:ind w:left="4320" w:hanging="180"/>
      </w:pPr>
    </w:lvl>
    <w:lvl w:ilvl="6" w:tplc="26EC734E">
      <w:start w:val="1"/>
      <w:numFmt w:val="decimal"/>
      <w:lvlText w:val="%7."/>
      <w:lvlJc w:val="left"/>
      <w:pPr>
        <w:ind w:left="5040" w:hanging="360"/>
      </w:pPr>
    </w:lvl>
    <w:lvl w:ilvl="7" w:tplc="D2C2EE74">
      <w:start w:val="1"/>
      <w:numFmt w:val="lowerLetter"/>
      <w:lvlText w:val="%8."/>
      <w:lvlJc w:val="left"/>
      <w:pPr>
        <w:ind w:left="5760" w:hanging="360"/>
      </w:pPr>
    </w:lvl>
    <w:lvl w:ilvl="8" w:tplc="9B8011F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D06C8"/>
    <w:multiLevelType w:val="multilevel"/>
    <w:tmpl w:val="CE7058B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</w:rPr>
    </w:lvl>
  </w:abstractNum>
  <w:abstractNum w:abstractNumId="31" w15:restartNumberingAfterBreak="0">
    <w:nsid w:val="700F406D"/>
    <w:multiLevelType w:val="hybridMultilevel"/>
    <w:tmpl w:val="B1EE7534"/>
    <w:lvl w:ilvl="0" w:tplc="C8B44240">
      <w:start w:val="1"/>
      <w:numFmt w:val="decimal"/>
      <w:lvlText w:val="3.%1."/>
      <w:lvlJc w:val="left"/>
      <w:pPr>
        <w:ind w:left="360" w:hanging="360"/>
      </w:pPr>
    </w:lvl>
    <w:lvl w:ilvl="1" w:tplc="EB966B66" w:tentative="1">
      <w:start w:val="1"/>
      <w:numFmt w:val="lowerLetter"/>
      <w:lvlText w:val="%2."/>
      <w:lvlJc w:val="left"/>
      <w:pPr>
        <w:ind w:left="720" w:hanging="360"/>
      </w:pPr>
    </w:lvl>
    <w:lvl w:ilvl="2" w:tplc="8E96A4C0" w:tentative="1">
      <w:start w:val="1"/>
      <w:numFmt w:val="lowerRoman"/>
      <w:lvlText w:val="%3."/>
      <w:lvlJc w:val="right"/>
      <w:pPr>
        <w:ind w:left="1440" w:hanging="180"/>
      </w:pPr>
    </w:lvl>
    <w:lvl w:ilvl="3" w:tplc="E0607DC2" w:tentative="1">
      <w:start w:val="1"/>
      <w:numFmt w:val="decimal"/>
      <w:lvlText w:val="%4."/>
      <w:lvlJc w:val="left"/>
      <w:pPr>
        <w:ind w:left="2160" w:hanging="360"/>
      </w:pPr>
    </w:lvl>
    <w:lvl w:ilvl="4" w:tplc="DB2A5FD4" w:tentative="1">
      <w:start w:val="1"/>
      <w:numFmt w:val="lowerLetter"/>
      <w:lvlText w:val="%5."/>
      <w:lvlJc w:val="left"/>
      <w:pPr>
        <w:ind w:left="2880" w:hanging="360"/>
      </w:pPr>
    </w:lvl>
    <w:lvl w:ilvl="5" w:tplc="BF7A502E" w:tentative="1">
      <w:start w:val="1"/>
      <w:numFmt w:val="lowerRoman"/>
      <w:lvlText w:val="%6."/>
      <w:lvlJc w:val="right"/>
      <w:pPr>
        <w:ind w:left="3600" w:hanging="180"/>
      </w:pPr>
    </w:lvl>
    <w:lvl w:ilvl="6" w:tplc="4CE8E5CC" w:tentative="1">
      <w:start w:val="1"/>
      <w:numFmt w:val="decimal"/>
      <w:lvlText w:val="%7."/>
      <w:lvlJc w:val="left"/>
      <w:pPr>
        <w:ind w:left="4320" w:hanging="360"/>
      </w:pPr>
    </w:lvl>
    <w:lvl w:ilvl="7" w:tplc="5F7463C4" w:tentative="1">
      <w:start w:val="1"/>
      <w:numFmt w:val="lowerLetter"/>
      <w:lvlText w:val="%8."/>
      <w:lvlJc w:val="left"/>
      <w:pPr>
        <w:ind w:left="5040" w:hanging="360"/>
      </w:pPr>
    </w:lvl>
    <w:lvl w:ilvl="8" w:tplc="F63C1D2A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 w15:restartNumberingAfterBreak="0">
    <w:nsid w:val="786CC71B"/>
    <w:multiLevelType w:val="hybridMultilevel"/>
    <w:tmpl w:val="FFFFFFFF"/>
    <w:lvl w:ilvl="0" w:tplc="50541536">
      <w:start w:val="1"/>
      <w:numFmt w:val="decimal"/>
      <w:lvlText w:val="%1."/>
      <w:lvlJc w:val="left"/>
      <w:pPr>
        <w:ind w:left="720" w:hanging="360"/>
      </w:pPr>
    </w:lvl>
    <w:lvl w:ilvl="1" w:tplc="13AC171A">
      <w:start w:val="1"/>
      <w:numFmt w:val="lowerLetter"/>
      <w:lvlText w:val="%2."/>
      <w:lvlJc w:val="left"/>
      <w:pPr>
        <w:ind w:left="1440" w:hanging="360"/>
      </w:pPr>
    </w:lvl>
    <w:lvl w:ilvl="2" w:tplc="7FD6B302">
      <w:start w:val="1"/>
      <w:numFmt w:val="lowerRoman"/>
      <w:lvlText w:val="%3."/>
      <w:lvlJc w:val="right"/>
      <w:pPr>
        <w:ind w:left="2160" w:hanging="180"/>
      </w:pPr>
    </w:lvl>
    <w:lvl w:ilvl="3" w:tplc="E2821FA6">
      <w:start w:val="1"/>
      <w:numFmt w:val="decimal"/>
      <w:lvlText w:val="%4."/>
      <w:lvlJc w:val="left"/>
      <w:pPr>
        <w:ind w:left="2880" w:hanging="360"/>
      </w:pPr>
    </w:lvl>
    <w:lvl w:ilvl="4" w:tplc="AB58ECD0">
      <w:start w:val="1"/>
      <w:numFmt w:val="lowerLetter"/>
      <w:lvlText w:val="%5."/>
      <w:lvlJc w:val="left"/>
      <w:pPr>
        <w:ind w:left="3600" w:hanging="360"/>
      </w:pPr>
    </w:lvl>
    <w:lvl w:ilvl="5" w:tplc="A6FE004C">
      <w:start w:val="1"/>
      <w:numFmt w:val="lowerRoman"/>
      <w:lvlText w:val="%6."/>
      <w:lvlJc w:val="right"/>
      <w:pPr>
        <w:ind w:left="4320" w:hanging="180"/>
      </w:pPr>
    </w:lvl>
    <w:lvl w:ilvl="6" w:tplc="A46C6A4C">
      <w:start w:val="1"/>
      <w:numFmt w:val="decimal"/>
      <w:lvlText w:val="%7."/>
      <w:lvlJc w:val="left"/>
      <w:pPr>
        <w:ind w:left="5040" w:hanging="360"/>
      </w:pPr>
    </w:lvl>
    <w:lvl w:ilvl="7" w:tplc="83D28B42">
      <w:start w:val="1"/>
      <w:numFmt w:val="lowerLetter"/>
      <w:lvlText w:val="%8."/>
      <w:lvlJc w:val="left"/>
      <w:pPr>
        <w:ind w:left="5760" w:hanging="360"/>
      </w:pPr>
    </w:lvl>
    <w:lvl w:ilvl="8" w:tplc="D6A4E00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730111066">
    <w:abstractNumId w:val="22"/>
  </w:num>
  <w:num w:numId="2" w16cid:durableId="1665283103">
    <w:abstractNumId w:val="10"/>
  </w:num>
  <w:num w:numId="3" w16cid:durableId="1878272272">
    <w:abstractNumId w:val="21"/>
  </w:num>
  <w:num w:numId="4" w16cid:durableId="1863006080">
    <w:abstractNumId w:val="11"/>
  </w:num>
  <w:num w:numId="5" w16cid:durableId="1753501740">
    <w:abstractNumId w:val="15"/>
  </w:num>
  <w:num w:numId="6" w16cid:durableId="1403017459">
    <w:abstractNumId w:val="9"/>
  </w:num>
  <w:num w:numId="7" w16cid:durableId="398946265">
    <w:abstractNumId w:val="17"/>
    <w:lvlOverride w:ilvl="0">
      <w:startOverride w:val="1"/>
    </w:lvlOverride>
  </w:num>
  <w:num w:numId="8" w16cid:durableId="675570710">
    <w:abstractNumId w:val="16"/>
  </w:num>
  <w:num w:numId="9" w16cid:durableId="1157842983">
    <w:abstractNumId w:val="28"/>
  </w:num>
  <w:num w:numId="10" w16cid:durableId="585067752">
    <w:abstractNumId w:val="13"/>
  </w:num>
  <w:num w:numId="11" w16cid:durableId="960889525">
    <w:abstractNumId w:val="14"/>
  </w:num>
  <w:num w:numId="12" w16cid:durableId="878202905">
    <w:abstractNumId w:val="33"/>
  </w:num>
  <w:num w:numId="13" w16cid:durableId="1038356468">
    <w:abstractNumId w:val="31"/>
  </w:num>
  <w:num w:numId="14" w16cid:durableId="836966657">
    <w:abstractNumId w:val="19"/>
  </w:num>
  <w:num w:numId="15" w16cid:durableId="672536282">
    <w:abstractNumId w:val="30"/>
  </w:num>
  <w:num w:numId="16" w16cid:durableId="1178273448">
    <w:abstractNumId w:val="4"/>
  </w:num>
  <w:num w:numId="17" w16cid:durableId="520701515">
    <w:abstractNumId w:val="3"/>
  </w:num>
  <w:num w:numId="18" w16cid:durableId="63920753">
    <w:abstractNumId w:val="26"/>
  </w:num>
  <w:num w:numId="19" w16cid:durableId="1794322085">
    <w:abstractNumId w:val="8"/>
  </w:num>
  <w:num w:numId="20" w16cid:durableId="1232471458">
    <w:abstractNumId w:val="25"/>
  </w:num>
  <w:num w:numId="21" w16cid:durableId="1311859267">
    <w:abstractNumId w:val="0"/>
  </w:num>
  <w:num w:numId="22" w16cid:durableId="2057267953">
    <w:abstractNumId w:val="6"/>
  </w:num>
  <w:num w:numId="23" w16cid:durableId="10449607">
    <w:abstractNumId w:val="2"/>
  </w:num>
  <w:num w:numId="24" w16cid:durableId="2088725215">
    <w:abstractNumId w:val="24"/>
  </w:num>
  <w:num w:numId="25" w16cid:durableId="879322815">
    <w:abstractNumId w:val="5"/>
  </w:num>
  <w:num w:numId="26" w16cid:durableId="1813054794">
    <w:abstractNumId w:val="1"/>
  </w:num>
  <w:num w:numId="27" w16cid:durableId="629676211">
    <w:abstractNumId w:val="20"/>
  </w:num>
  <w:num w:numId="28" w16cid:durableId="1138692599">
    <w:abstractNumId w:val="29"/>
  </w:num>
  <w:num w:numId="29" w16cid:durableId="1957636174">
    <w:abstractNumId w:val="18"/>
  </w:num>
  <w:num w:numId="30" w16cid:durableId="1605378528">
    <w:abstractNumId w:val="32"/>
  </w:num>
  <w:num w:numId="31" w16cid:durableId="204101919">
    <w:abstractNumId w:val="12"/>
  </w:num>
  <w:num w:numId="32" w16cid:durableId="1865628455">
    <w:abstractNumId w:val="7"/>
  </w:num>
  <w:num w:numId="33" w16cid:durableId="1457985185">
    <w:abstractNumId w:val="23"/>
  </w:num>
  <w:num w:numId="34" w16cid:durableId="2036081278">
    <w:abstractNumId w:val="2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1EFA"/>
    <w:rsid w:val="00005B16"/>
    <w:rsid w:val="00046C3C"/>
    <w:rsid w:val="0006321A"/>
    <w:rsid w:val="00063EE0"/>
    <w:rsid w:val="00081EC4"/>
    <w:rsid w:val="0009535F"/>
    <w:rsid w:val="000C4392"/>
    <w:rsid w:val="000D39A5"/>
    <w:rsid w:val="000E44E2"/>
    <w:rsid w:val="00103FDE"/>
    <w:rsid w:val="00135BDD"/>
    <w:rsid w:val="00137FA2"/>
    <w:rsid w:val="00142279"/>
    <w:rsid w:val="001439CA"/>
    <w:rsid w:val="00162CCF"/>
    <w:rsid w:val="00173AFA"/>
    <w:rsid w:val="0017616F"/>
    <w:rsid w:val="001961DC"/>
    <w:rsid w:val="001B615C"/>
    <w:rsid w:val="001C2EBB"/>
    <w:rsid w:val="001C50C0"/>
    <w:rsid w:val="001D13CD"/>
    <w:rsid w:val="001E6347"/>
    <w:rsid w:val="001F54A3"/>
    <w:rsid w:val="00211380"/>
    <w:rsid w:val="00225D0C"/>
    <w:rsid w:val="00227373"/>
    <w:rsid w:val="00232DFC"/>
    <w:rsid w:val="002354CC"/>
    <w:rsid w:val="0024157E"/>
    <w:rsid w:val="0024641C"/>
    <w:rsid w:val="00260971"/>
    <w:rsid w:val="00272065"/>
    <w:rsid w:val="00284EC6"/>
    <w:rsid w:val="00285E83"/>
    <w:rsid w:val="00292CF1"/>
    <w:rsid w:val="002A47EB"/>
    <w:rsid w:val="002C55C3"/>
    <w:rsid w:val="002C6808"/>
    <w:rsid w:val="002D4862"/>
    <w:rsid w:val="002D7BA6"/>
    <w:rsid w:val="002E3BF6"/>
    <w:rsid w:val="003411F6"/>
    <w:rsid w:val="00345917"/>
    <w:rsid w:val="00361160"/>
    <w:rsid w:val="00371660"/>
    <w:rsid w:val="0038451C"/>
    <w:rsid w:val="00385BB1"/>
    <w:rsid w:val="0039008E"/>
    <w:rsid w:val="003A5265"/>
    <w:rsid w:val="003C1ABC"/>
    <w:rsid w:val="003C520F"/>
    <w:rsid w:val="003D4AFA"/>
    <w:rsid w:val="003F4386"/>
    <w:rsid w:val="00403094"/>
    <w:rsid w:val="004356E1"/>
    <w:rsid w:val="00440408"/>
    <w:rsid w:val="004404AE"/>
    <w:rsid w:val="00440FC1"/>
    <w:rsid w:val="004423A1"/>
    <w:rsid w:val="00446F42"/>
    <w:rsid w:val="00484CF7"/>
    <w:rsid w:val="0049162D"/>
    <w:rsid w:val="004A6996"/>
    <w:rsid w:val="004B0A1C"/>
    <w:rsid w:val="004D0C75"/>
    <w:rsid w:val="004F07E5"/>
    <w:rsid w:val="004F6F68"/>
    <w:rsid w:val="00502374"/>
    <w:rsid w:val="0051148A"/>
    <w:rsid w:val="00512260"/>
    <w:rsid w:val="00512538"/>
    <w:rsid w:val="005617A4"/>
    <w:rsid w:val="00572D26"/>
    <w:rsid w:val="00583C43"/>
    <w:rsid w:val="005939CD"/>
    <w:rsid w:val="005C7F43"/>
    <w:rsid w:val="005E2FFF"/>
    <w:rsid w:val="005F72B0"/>
    <w:rsid w:val="006246C0"/>
    <w:rsid w:val="006308E7"/>
    <w:rsid w:val="00663C7C"/>
    <w:rsid w:val="00670409"/>
    <w:rsid w:val="00672C5F"/>
    <w:rsid w:val="006B7C72"/>
    <w:rsid w:val="0071522A"/>
    <w:rsid w:val="00750815"/>
    <w:rsid w:val="00755E78"/>
    <w:rsid w:val="00771FA3"/>
    <w:rsid w:val="00795E6A"/>
    <w:rsid w:val="007D1761"/>
    <w:rsid w:val="007D618F"/>
    <w:rsid w:val="007E483A"/>
    <w:rsid w:val="00820ACB"/>
    <w:rsid w:val="00821138"/>
    <w:rsid w:val="00832E1B"/>
    <w:rsid w:val="00866710"/>
    <w:rsid w:val="008825C1"/>
    <w:rsid w:val="00895102"/>
    <w:rsid w:val="008A22CC"/>
    <w:rsid w:val="008A3BF1"/>
    <w:rsid w:val="008B0289"/>
    <w:rsid w:val="008D3415"/>
    <w:rsid w:val="00903812"/>
    <w:rsid w:val="00907EBE"/>
    <w:rsid w:val="009436B7"/>
    <w:rsid w:val="0096572E"/>
    <w:rsid w:val="009906D5"/>
    <w:rsid w:val="00994DD8"/>
    <w:rsid w:val="009D2620"/>
    <w:rsid w:val="009E3BB1"/>
    <w:rsid w:val="009E4372"/>
    <w:rsid w:val="009E70C4"/>
    <w:rsid w:val="00A06E79"/>
    <w:rsid w:val="00A10216"/>
    <w:rsid w:val="00A15E53"/>
    <w:rsid w:val="00A34B86"/>
    <w:rsid w:val="00A52339"/>
    <w:rsid w:val="00A76373"/>
    <w:rsid w:val="00A86010"/>
    <w:rsid w:val="00AB17D5"/>
    <w:rsid w:val="00AE400B"/>
    <w:rsid w:val="00AF0ED6"/>
    <w:rsid w:val="00B13A6D"/>
    <w:rsid w:val="00B32224"/>
    <w:rsid w:val="00B35241"/>
    <w:rsid w:val="00B403B2"/>
    <w:rsid w:val="00B42E0B"/>
    <w:rsid w:val="00B44238"/>
    <w:rsid w:val="00B46943"/>
    <w:rsid w:val="00B6738E"/>
    <w:rsid w:val="00B9176D"/>
    <w:rsid w:val="00B91A85"/>
    <w:rsid w:val="00BA1938"/>
    <w:rsid w:val="00BB1BBE"/>
    <w:rsid w:val="00BC009A"/>
    <w:rsid w:val="00BC7A21"/>
    <w:rsid w:val="00BE4E48"/>
    <w:rsid w:val="00BE6BF7"/>
    <w:rsid w:val="00BF304C"/>
    <w:rsid w:val="00C01621"/>
    <w:rsid w:val="00C26B4D"/>
    <w:rsid w:val="00C94498"/>
    <w:rsid w:val="00C98ADE"/>
    <w:rsid w:val="00CD71CF"/>
    <w:rsid w:val="00CE2500"/>
    <w:rsid w:val="00D318B1"/>
    <w:rsid w:val="00D328EB"/>
    <w:rsid w:val="00D33966"/>
    <w:rsid w:val="00D4391E"/>
    <w:rsid w:val="00DD08E1"/>
    <w:rsid w:val="00DD700F"/>
    <w:rsid w:val="00DE20CD"/>
    <w:rsid w:val="00DE46D7"/>
    <w:rsid w:val="00E231B0"/>
    <w:rsid w:val="00E32746"/>
    <w:rsid w:val="00E52552"/>
    <w:rsid w:val="00E61282"/>
    <w:rsid w:val="00E64E34"/>
    <w:rsid w:val="00E80E87"/>
    <w:rsid w:val="00EB53C4"/>
    <w:rsid w:val="00EC66B5"/>
    <w:rsid w:val="00ED311E"/>
    <w:rsid w:val="00EE2720"/>
    <w:rsid w:val="00EEA786"/>
    <w:rsid w:val="00F14BA8"/>
    <w:rsid w:val="00F35388"/>
    <w:rsid w:val="00F62D53"/>
    <w:rsid w:val="00F70A6F"/>
    <w:rsid w:val="00F9431A"/>
    <w:rsid w:val="00F9566D"/>
    <w:rsid w:val="00FD3F9A"/>
    <w:rsid w:val="00FD451E"/>
    <w:rsid w:val="024DD358"/>
    <w:rsid w:val="02BB4A3A"/>
    <w:rsid w:val="04039531"/>
    <w:rsid w:val="0468A018"/>
    <w:rsid w:val="05386292"/>
    <w:rsid w:val="0539F9E1"/>
    <w:rsid w:val="057FBD03"/>
    <w:rsid w:val="05B02D01"/>
    <w:rsid w:val="05B15A31"/>
    <w:rsid w:val="060D7D24"/>
    <w:rsid w:val="06420F5F"/>
    <w:rsid w:val="066EC3C9"/>
    <w:rsid w:val="0759A917"/>
    <w:rsid w:val="0812A8E1"/>
    <w:rsid w:val="08AE4F9E"/>
    <w:rsid w:val="08B240F8"/>
    <w:rsid w:val="08F654D4"/>
    <w:rsid w:val="0939ABC9"/>
    <w:rsid w:val="09DFFF32"/>
    <w:rsid w:val="09E22A41"/>
    <w:rsid w:val="0B609D20"/>
    <w:rsid w:val="0B743B2C"/>
    <w:rsid w:val="0CE38025"/>
    <w:rsid w:val="0D1303CA"/>
    <w:rsid w:val="0D251D20"/>
    <w:rsid w:val="0D37CF9D"/>
    <w:rsid w:val="0D6E9CCD"/>
    <w:rsid w:val="0D914F1A"/>
    <w:rsid w:val="0DD9D1C4"/>
    <w:rsid w:val="0E4DE04B"/>
    <w:rsid w:val="0EB59B64"/>
    <w:rsid w:val="0EC20A63"/>
    <w:rsid w:val="0FA0422D"/>
    <w:rsid w:val="0FF6B063"/>
    <w:rsid w:val="102F853C"/>
    <w:rsid w:val="10900761"/>
    <w:rsid w:val="12450918"/>
    <w:rsid w:val="125B6E04"/>
    <w:rsid w:val="128F0660"/>
    <w:rsid w:val="13790676"/>
    <w:rsid w:val="13957B86"/>
    <w:rsid w:val="13F1EBA4"/>
    <w:rsid w:val="148C283E"/>
    <w:rsid w:val="15284763"/>
    <w:rsid w:val="1541A745"/>
    <w:rsid w:val="1595BBC5"/>
    <w:rsid w:val="15A9094A"/>
    <w:rsid w:val="15E21AC1"/>
    <w:rsid w:val="15EFA256"/>
    <w:rsid w:val="167BB65A"/>
    <w:rsid w:val="167D601C"/>
    <w:rsid w:val="16AE9716"/>
    <w:rsid w:val="16BC82C3"/>
    <w:rsid w:val="16CBFF66"/>
    <w:rsid w:val="16E4D97A"/>
    <w:rsid w:val="172D5B10"/>
    <w:rsid w:val="178910E9"/>
    <w:rsid w:val="17C3C900"/>
    <w:rsid w:val="1819307D"/>
    <w:rsid w:val="192542D8"/>
    <w:rsid w:val="19BB876F"/>
    <w:rsid w:val="19E60B2E"/>
    <w:rsid w:val="1A9B4887"/>
    <w:rsid w:val="1AA6A220"/>
    <w:rsid w:val="1AB58BE4"/>
    <w:rsid w:val="1ACBC43B"/>
    <w:rsid w:val="1B820839"/>
    <w:rsid w:val="1BB0E8C9"/>
    <w:rsid w:val="1BC635DA"/>
    <w:rsid w:val="1BDB4BAC"/>
    <w:rsid w:val="1C24748B"/>
    <w:rsid w:val="1CB84B80"/>
    <w:rsid w:val="1CBBD218"/>
    <w:rsid w:val="1D22188D"/>
    <w:rsid w:val="1D35B144"/>
    <w:rsid w:val="1D62E8BC"/>
    <w:rsid w:val="1D980F75"/>
    <w:rsid w:val="1DAF606A"/>
    <w:rsid w:val="1DC9D2E5"/>
    <w:rsid w:val="1DFCB323"/>
    <w:rsid w:val="1E046340"/>
    <w:rsid w:val="1E820D7A"/>
    <w:rsid w:val="1F1FD178"/>
    <w:rsid w:val="1F96A7C5"/>
    <w:rsid w:val="1F988384"/>
    <w:rsid w:val="208DD391"/>
    <w:rsid w:val="20C6138B"/>
    <w:rsid w:val="20E7012C"/>
    <w:rsid w:val="211053AC"/>
    <w:rsid w:val="2123F982"/>
    <w:rsid w:val="217D3290"/>
    <w:rsid w:val="220B4D76"/>
    <w:rsid w:val="2232776E"/>
    <w:rsid w:val="226E038B"/>
    <w:rsid w:val="2322882D"/>
    <w:rsid w:val="238C746A"/>
    <w:rsid w:val="23B81488"/>
    <w:rsid w:val="23CA508C"/>
    <w:rsid w:val="241DEDD0"/>
    <w:rsid w:val="248E918C"/>
    <w:rsid w:val="2529C5DB"/>
    <w:rsid w:val="25A6191B"/>
    <w:rsid w:val="25D23FEF"/>
    <w:rsid w:val="26CA1DD8"/>
    <w:rsid w:val="2711BB00"/>
    <w:rsid w:val="27A39569"/>
    <w:rsid w:val="283741CD"/>
    <w:rsid w:val="285B4D03"/>
    <w:rsid w:val="2937CCD3"/>
    <w:rsid w:val="293F65CA"/>
    <w:rsid w:val="2959AB09"/>
    <w:rsid w:val="29D7CDEA"/>
    <w:rsid w:val="2ACFF5A8"/>
    <w:rsid w:val="2ADB362B"/>
    <w:rsid w:val="2BD4A719"/>
    <w:rsid w:val="2C03F956"/>
    <w:rsid w:val="2C6F6D95"/>
    <w:rsid w:val="2D3BE9EA"/>
    <w:rsid w:val="2D60626E"/>
    <w:rsid w:val="2D862B45"/>
    <w:rsid w:val="2D9FC9B7"/>
    <w:rsid w:val="2E12D6ED"/>
    <w:rsid w:val="2E1663BD"/>
    <w:rsid w:val="2E35F681"/>
    <w:rsid w:val="2E8D5AF4"/>
    <w:rsid w:val="2F0A45C5"/>
    <w:rsid w:val="2F395AD1"/>
    <w:rsid w:val="2FAEA74E"/>
    <w:rsid w:val="2FC8EC8D"/>
    <w:rsid w:val="2FCE88DD"/>
    <w:rsid w:val="30D76A79"/>
    <w:rsid w:val="31368C0C"/>
    <w:rsid w:val="313D94C8"/>
    <w:rsid w:val="31411253"/>
    <w:rsid w:val="32329671"/>
    <w:rsid w:val="323EF958"/>
    <w:rsid w:val="32798936"/>
    <w:rsid w:val="32C74EA6"/>
    <w:rsid w:val="338C042C"/>
    <w:rsid w:val="33B3BC09"/>
    <w:rsid w:val="34155997"/>
    <w:rsid w:val="34622A7E"/>
    <w:rsid w:val="34E500B8"/>
    <w:rsid w:val="35013E9A"/>
    <w:rsid w:val="350C6DBE"/>
    <w:rsid w:val="359ED8DD"/>
    <w:rsid w:val="35A676C6"/>
    <w:rsid w:val="3619A8DF"/>
    <w:rsid w:val="3621FD14"/>
    <w:rsid w:val="3633AC98"/>
    <w:rsid w:val="36A6E943"/>
    <w:rsid w:val="3700C9D4"/>
    <w:rsid w:val="374CFA59"/>
    <w:rsid w:val="37938EC5"/>
    <w:rsid w:val="37B57940"/>
    <w:rsid w:val="37B666AB"/>
    <w:rsid w:val="37C1A6B9"/>
    <w:rsid w:val="37E75B3A"/>
    <w:rsid w:val="37EA8B86"/>
    <w:rsid w:val="38692406"/>
    <w:rsid w:val="3934C840"/>
    <w:rsid w:val="396B4D5A"/>
    <w:rsid w:val="39C7B2CD"/>
    <w:rsid w:val="3A4D532E"/>
    <w:rsid w:val="3B34461D"/>
    <w:rsid w:val="3B8BC963"/>
    <w:rsid w:val="3BA716E1"/>
    <w:rsid w:val="3BCD0810"/>
    <w:rsid w:val="3C164B97"/>
    <w:rsid w:val="3C60B45F"/>
    <w:rsid w:val="3D8011ED"/>
    <w:rsid w:val="3E10CEB1"/>
    <w:rsid w:val="3E3EBE7D"/>
    <w:rsid w:val="3EFBFC56"/>
    <w:rsid w:val="3FD41944"/>
    <w:rsid w:val="403534FF"/>
    <w:rsid w:val="40C1D1BF"/>
    <w:rsid w:val="40FBCA25"/>
    <w:rsid w:val="412420C3"/>
    <w:rsid w:val="420C5154"/>
    <w:rsid w:val="431E9E9F"/>
    <w:rsid w:val="436ED886"/>
    <w:rsid w:val="4374C48B"/>
    <w:rsid w:val="438C4D0D"/>
    <w:rsid w:val="4392698D"/>
    <w:rsid w:val="44B1A201"/>
    <w:rsid w:val="44BF018C"/>
    <w:rsid w:val="457C1A85"/>
    <w:rsid w:val="45B9513F"/>
    <w:rsid w:val="46141C0C"/>
    <w:rsid w:val="467C5B2F"/>
    <w:rsid w:val="467FCD56"/>
    <w:rsid w:val="468BE824"/>
    <w:rsid w:val="46C4C3A8"/>
    <w:rsid w:val="4745E035"/>
    <w:rsid w:val="4761B02B"/>
    <w:rsid w:val="47B29CE6"/>
    <w:rsid w:val="48F61C05"/>
    <w:rsid w:val="4905CBB0"/>
    <w:rsid w:val="498DE023"/>
    <w:rsid w:val="4B403D98"/>
    <w:rsid w:val="4E936E34"/>
    <w:rsid w:val="4F98D8DE"/>
    <w:rsid w:val="4FCE049C"/>
    <w:rsid w:val="5009A1B9"/>
    <w:rsid w:val="5014DCB0"/>
    <w:rsid w:val="50667197"/>
    <w:rsid w:val="50FB5CFB"/>
    <w:rsid w:val="51AB6822"/>
    <w:rsid w:val="532BF56A"/>
    <w:rsid w:val="53E39F80"/>
    <w:rsid w:val="53F517C0"/>
    <w:rsid w:val="54045A59"/>
    <w:rsid w:val="557F6FE1"/>
    <w:rsid w:val="55BB88BE"/>
    <w:rsid w:val="55D65E42"/>
    <w:rsid w:val="5676E729"/>
    <w:rsid w:val="56BCC193"/>
    <w:rsid w:val="56D1BDB7"/>
    <w:rsid w:val="575084AD"/>
    <w:rsid w:val="585BCA09"/>
    <w:rsid w:val="596CC315"/>
    <w:rsid w:val="59C72247"/>
    <w:rsid w:val="5A029278"/>
    <w:rsid w:val="5AE46017"/>
    <w:rsid w:val="5AF629E5"/>
    <w:rsid w:val="5B936ACB"/>
    <w:rsid w:val="5C2DC098"/>
    <w:rsid w:val="5CDC1A69"/>
    <w:rsid w:val="5D2F3B2C"/>
    <w:rsid w:val="5DEEBB96"/>
    <w:rsid w:val="5E2919AA"/>
    <w:rsid w:val="5E3FEFBA"/>
    <w:rsid w:val="5E78E0E4"/>
    <w:rsid w:val="5EA68AAC"/>
    <w:rsid w:val="5ECB0B8D"/>
    <w:rsid w:val="5EE56144"/>
    <w:rsid w:val="5EF86420"/>
    <w:rsid w:val="5F4942A7"/>
    <w:rsid w:val="5F520FA6"/>
    <w:rsid w:val="5F8EAF42"/>
    <w:rsid w:val="6012979B"/>
    <w:rsid w:val="6013BB2B"/>
    <w:rsid w:val="605F1794"/>
    <w:rsid w:val="60C6C459"/>
    <w:rsid w:val="60CF5AD5"/>
    <w:rsid w:val="60DADEC8"/>
    <w:rsid w:val="612388CA"/>
    <w:rsid w:val="615C644E"/>
    <w:rsid w:val="61E146BF"/>
    <w:rsid w:val="6206DC75"/>
    <w:rsid w:val="626F6B29"/>
    <w:rsid w:val="639E7CB0"/>
    <w:rsid w:val="63B638B4"/>
    <w:rsid w:val="640C586C"/>
    <w:rsid w:val="65A70BEB"/>
    <w:rsid w:val="66C92B83"/>
    <w:rsid w:val="6742DC4C"/>
    <w:rsid w:val="68457089"/>
    <w:rsid w:val="68E25C74"/>
    <w:rsid w:val="68F70FE7"/>
    <w:rsid w:val="6A798C4A"/>
    <w:rsid w:val="6AA1425F"/>
    <w:rsid w:val="6BA34039"/>
    <w:rsid w:val="6BC65FAA"/>
    <w:rsid w:val="6BD3453D"/>
    <w:rsid w:val="6C3D12C0"/>
    <w:rsid w:val="6CA1E50F"/>
    <w:rsid w:val="6D093506"/>
    <w:rsid w:val="6D2FC1E7"/>
    <w:rsid w:val="6D360632"/>
    <w:rsid w:val="6DBCD4CB"/>
    <w:rsid w:val="6DCB8396"/>
    <w:rsid w:val="6E263D50"/>
    <w:rsid w:val="6EA5F45F"/>
    <w:rsid w:val="6F74B382"/>
    <w:rsid w:val="6F96AE5E"/>
    <w:rsid w:val="70656093"/>
    <w:rsid w:val="711083E3"/>
    <w:rsid w:val="7123A855"/>
    <w:rsid w:val="715DDE12"/>
    <w:rsid w:val="718A3EDA"/>
    <w:rsid w:val="719654EF"/>
    <w:rsid w:val="71A8EA62"/>
    <w:rsid w:val="722A0AF0"/>
    <w:rsid w:val="7274541C"/>
    <w:rsid w:val="72952465"/>
    <w:rsid w:val="72A75FCD"/>
    <w:rsid w:val="7371A1C9"/>
    <w:rsid w:val="74B66C7E"/>
    <w:rsid w:val="74B66D7F"/>
    <w:rsid w:val="74D903D5"/>
    <w:rsid w:val="74D91402"/>
    <w:rsid w:val="74EA4331"/>
    <w:rsid w:val="750D722A"/>
    <w:rsid w:val="75575A4A"/>
    <w:rsid w:val="75594B29"/>
    <w:rsid w:val="75BDD57F"/>
    <w:rsid w:val="75E8528B"/>
    <w:rsid w:val="76A10DFF"/>
    <w:rsid w:val="76B289F5"/>
    <w:rsid w:val="783CDE60"/>
    <w:rsid w:val="78740B1C"/>
    <w:rsid w:val="78A22083"/>
    <w:rsid w:val="78AE1EB3"/>
    <w:rsid w:val="78B8F1D6"/>
    <w:rsid w:val="78CB4AF6"/>
    <w:rsid w:val="790E363D"/>
    <w:rsid w:val="7983FBCB"/>
    <w:rsid w:val="79AEA9B9"/>
    <w:rsid w:val="79CC7EDC"/>
    <w:rsid w:val="7A09F531"/>
    <w:rsid w:val="7A7F6601"/>
    <w:rsid w:val="7AAA069E"/>
    <w:rsid w:val="7B7CB3AE"/>
    <w:rsid w:val="7BE5BF75"/>
    <w:rsid w:val="7C5B1D76"/>
    <w:rsid w:val="7C8960C9"/>
    <w:rsid w:val="7CB49F79"/>
    <w:rsid w:val="7DE1A760"/>
    <w:rsid w:val="7F09684B"/>
    <w:rsid w:val="7F541813"/>
    <w:rsid w:val="7F7D77C1"/>
    <w:rsid w:val="7F9F0680"/>
    <w:rsid w:val="7FD38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7D53734"/>
  <w15:docId w15:val="{A46B9A7A-74E4-4447-87AE-CC01D25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1819307D"/>
    <w:pPr>
      <w:jc w:val="both"/>
    </w:pPr>
  </w:style>
  <w:style w:type="paragraph" w:styleId="Ttulo1">
    <w:name w:val="heading 1"/>
    <w:basedOn w:val="Normal"/>
    <w:next w:val="Normal"/>
    <w:uiPriority w:val="1"/>
    <w:qFormat/>
    <w:rsid w:val="1819307D"/>
    <w:pPr>
      <w:keepNext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1819307D"/>
    <w:pPr>
      <w:keepNext/>
      <w:widowControl w:val="0"/>
      <w:outlineLvl w:val="1"/>
    </w:pPr>
    <w:rPr>
      <w:rFonts w:ascii="Arial" w:hAnsi="Arial"/>
      <w:b/>
      <w:bCs/>
      <w:sz w:val="28"/>
      <w:szCs w:val="28"/>
    </w:rPr>
  </w:style>
  <w:style w:type="paragraph" w:styleId="Ttulo3">
    <w:name w:val="heading 3"/>
    <w:basedOn w:val="Normal"/>
    <w:next w:val="Normal"/>
    <w:uiPriority w:val="1"/>
    <w:qFormat/>
    <w:rsid w:val="1819307D"/>
    <w:pPr>
      <w:keepNext/>
      <w:spacing w:before="240" w:after="120"/>
      <w:outlineLvl w:val="2"/>
    </w:pPr>
    <w:rPr>
      <w:b/>
      <w:bCs/>
      <w:i/>
      <w:iCs/>
      <w:u w:val="single"/>
    </w:rPr>
  </w:style>
  <w:style w:type="paragraph" w:styleId="Ttulo4">
    <w:name w:val="heading 4"/>
    <w:basedOn w:val="Normal"/>
    <w:next w:val="Normal"/>
    <w:uiPriority w:val="1"/>
    <w:qFormat/>
    <w:rsid w:val="1819307D"/>
    <w:pPr>
      <w:keepNext/>
      <w:ind w:left="360" w:hanging="360"/>
      <w:outlineLvl w:val="3"/>
    </w:pPr>
    <w:rPr>
      <w:i/>
      <w:iCs/>
    </w:rPr>
  </w:style>
  <w:style w:type="paragraph" w:styleId="Ttulo5">
    <w:name w:val="heading 5"/>
    <w:basedOn w:val="Normal"/>
    <w:next w:val="Normal"/>
    <w:uiPriority w:val="1"/>
    <w:qFormat/>
    <w:rsid w:val="1819307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1"/>
    <w:qFormat/>
    <w:rsid w:val="1819307D"/>
    <w:pPr>
      <w:keepNext/>
      <w:jc w:val="right"/>
      <w:outlineLvl w:val="5"/>
    </w:pPr>
    <w:rPr>
      <w:b/>
      <w:bCs/>
      <w:i/>
      <w:iCs/>
      <w:sz w:val="28"/>
      <w:szCs w:val="28"/>
      <w:lang w:val="en-US"/>
    </w:rPr>
  </w:style>
  <w:style w:type="paragraph" w:styleId="Ttulo7">
    <w:name w:val="heading 7"/>
    <w:basedOn w:val="Normal"/>
    <w:next w:val="Normal"/>
    <w:uiPriority w:val="1"/>
    <w:qFormat/>
    <w:rsid w:val="1819307D"/>
    <w:pPr>
      <w:keepNext/>
      <w:jc w:val="right"/>
      <w:outlineLvl w:val="6"/>
    </w:pPr>
    <w:rPr>
      <w:b/>
      <w:bCs/>
      <w:sz w:val="28"/>
      <w:szCs w:val="28"/>
      <w:lang w:val="en-US"/>
    </w:rPr>
  </w:style>
  <w:style w:type="paragraph" w:styleId="Ttulo8">
    <w:name w:val="heading 8"/>
    <w:basedOn w:val="Normal"/>
    <w:next w:val="Normal"/>
    <w:uiPriority w:val="1"/>
    <w:qFormat/>
    <w:rsid w:val="1819307D"/>
    <w:pPr>
      <w:keepNext/>
      <w:jc w:val="center"/>
      <w:outlineLvl w:val="7"/>
    </w:pPr>
    <w:rPr>
      <w:b/>
      <w:bCs/>
      <w:i/>
      <w:iCs/>
    </w:rPr>
  </w:style>
  <w:style w:type="paragraph" w:styleId="Ttulo9">
    <w:name w:val="heading 9"/>
    <w:basedOn w:val="Normal"/>
    <w:next w:val="Normal"/>
    <w:uiPriority w:val="1"/>
    <w:qFormat/>
    <w:rsid w:val="1819307D"/>
    <w:pPr>
      <w:keepNext/>
      <w:widowControl w:val="0"/>
      <w:jc w:val="center"/>
      <w:outlineLvl w:val="8"/>
    </w:pPr>
    <w:rPr>
      <w:i/>
      <w:iC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uiPriority w:val="1"/>
    <w:rsid w:val="1819307D"/>
    <w:pPr>
      <w:spacing w:before="120"/>
      <w:ind w:left="720"/>
    </w:pPr>
  </w:style>
  <w:style w:type="paragraph" w:styleId="Rodap">
    <w:name w:val="footer"/>
    <w:basedOn w:val="Normal"/>
    <w:uiPriority w:val="1"/>
    <w:rsid w:val="1819307D"/>
    <w:pPr>
      <w:tabs>
        <w:tab w:val="center" w:pos="4320"/>
        <w:tab w:val="right" w:pos="8789"/>
      </w:tabs>
    </w:pPr>
    <w:rPr>
      <w:sz w:val="16"/>
      <w:szCs w:val="16"/>
    </w:rPr>
  </w:style>
  <w:style w:type="paragraph" w:customStyle="1" w:styleId="Caixadetexto">
    <w:name w:val="Caixa de texto"/>
    <w:basedOn w:val="Corpodetexto"/>
    <w:uiPriority w:val="1"/>
    <w:rsid w:val="1819307D"/>
    <w:rPr>
      <w:b w:val="0"/>
      <w:bCs w:val="0"/>
      <w:sz w:val="16"/>
      <w:szCs w:val="16"/>
    </w:rPr>
  </w:style>
  <w:style w:type="paragraph" w:styleId="Corpodetexto">
    <w:name w:val="Body Text"/>
    <w:basedOn w:val="Normal"/>
    <w:uiPriority w:val="1"/>
    <w:rsid w:val="1819307D"/>
    <w:rPr>
      <w:rFonts w:ascii="Arial" w:hAnsi="Arial"/>
      <w:b/>
      <w:bCs/>
      <w:color w:val="FF0000"/>
    </w:rPr>
  </w:style>
  <w:style w:type="paragraph" w:customStyle="1" w:styleId="Titulo2">
    <w:name w:val="Titulo 2"/>
    <w:basedOn w:val="Normal"/>
    <w:uiPriority w:val="1"/>
    <w:rsid w:val="1819307D"/>
    <w:pPr>
      <w:numPr>
        <w:ilvl w:val="1"/>
        <w:numId w:val="12"/>
      </w:numPr>
      <w:spacing w:before="720" w:after="240"/>
    </w:pPr>
    <w:rPr>
      <w:rFonts w:ascii="Arial" w:hAnsi="Arial"/>
      <w:b/>
      <w:bCs/>
      <w:sz w:val="24"/>
      <w:szCs w:val="24"/>
    </w:rPr>
  </w:style>
  <w:style w:type="paragraph" w:customStyle="1" w:styleId="Comentario">
    <w:name w:val="Comentario"/>
    <w:basedOn w:val="Normal"/>
    <w:uiPriority w:val="1"/>
    <w:rsid w:val="1819307D"/>
    <w:pPr>
      <w:ind w:left="709"/>
    </w:pPr>
    <w:rPr>
      <w:i/>
      <w:iCs/>
    </w:rPr>
  </w:style>
  <w:style w:type="paragraph" w:customStyle="1" w:styleId="textocapa">
    <w:name w:val="texto capa"/>
    <w:basedOn w:val="Normal"/>
    <w:uiPriority w:val="1"/>
    <w:rsid w:val="1819307D"/>
    <w:pPr>
      <w:ind w:left="2880" w:right="2125"/>
    </w:pPr>
    <w:rPr>
      <w:rFonts w:ascii="Arial" w:hAnsi="Arial"/>
      <w:sz w:val="24"/>
      <w:szCs w:val="24"/>
      <w:lang w:val="en-US" w:eastAsia="en-US"/>
    </w:rPr>
  </w:style>
  <w:style w:type="paragraph" w:customStyle="1" w:styleId="Titulo1">
    <w:name w:val="Titulo 1"/>
    <w:basedOn w:val="Normal"/>
    <w:uiPriority w:val="1"/>
    <w:rsid w:val="1819307D"/>
    <w:pPr>
      <w:numPr>
        <w:numId w:val="12"/>
      </w:numPr>
      <w:spacing w:after="240"/>
      <w:jc w:val="left"/>
      <w:outlineLvl w:val="0"/>
    </w:pPr>
    <w:rPr>
      <w:rFonts w:ascii="Arial" w:hAnsi="Arial"/>
      <w:b/>
      <w:bCs/>
      <w:sz w:val="28"/>
      <w:szCs w:val="28"/>
    </w:rPr>
  </w:style>
  <w:style w:type="paragraph" w:customStyle="1" w:styleId="Indice">
    <w:name w:val="Indice"/>
    <w:basedOn w:val="Titulo1"/>
    <w:uiPriority w:val="1"/>
    <w:rsid w:val="1819307D"/>
  </w:style>
  <w:style w:type="paragraph" w:customStyle="1" w:styleId="itens">
    <w:name w:val="itens"/>
    <w:basedOn w:val="P1"/>
    <w:uiPriority w:val="1"/>
    <w:rsid w:val="1819307D"/>
    <w:pPr>
      <w:numPr>
        <w:numId w:val="3"/>
      </w:numPr>
    </w:pPr>
  </w:style>
  <w:style w:type="paragraph" w:styleId="Cabealho">
    <w:name w:val="header"/>
    <w:basedOn w:val="Normal"/>
    <w:uiPriority w:val="1"/>
    <w:rsid w:val="1819307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uiPriority w:val="1"/>
    <w:rsid w:val="1819307D"/>
    <w:pPr>
      <w:ind w:left="1429" w:firstLine="11"/>
    </w:pPr>
    <w:rPr>
      <w:noProof/>
    </w:rPr>
  </w:style>
  <w:style w:type="paragraph" w:styleId="Sumrio1">
    <w:name w:val="toc 1"/>
    <w:basedOn w:val="Normal"/>
    <w:next w:val="Normal"/>
    <w:uiPriority w:val="39"/>
    <w:rsid w:val="1819307D"/>
    <w:pPr>
      <w:tabs>
        <w:tab w:val="left" w:pos="400"/>
        <w:tab w:val="right" w:leader="dot" w:pos="8829"/>
      </w:tabs>
      <w:spacing w:before="120" w:after="120"/>
      <w:jc w:val="left"/>
    </w:pPr>
    <w:rPr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rsid w:val="1819307D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uiPriority w:val="39"/>
    <w:rsid w:val="1819307D"/>
    <w:pPr>
      <w:ind w:left="400"/>
      <w:jc w:val="left"/>
    </w:pPr>
    <w:rPr>
      <w:i/>
      <w:iCs/>
    </w:rPr>
  </w:style>
  <w:style w:type="paragraph" w:styleId="Sumrio4">
    <w:name w:val="toc 4"/>
    <w:basedOn w:val="Normal"/>
    <w:next w:val="Normal"/>
    <w:uiPriority w:val="1"/>
    <w:semiHidden/>
    <w:rsid w:val="1819307D"/>
    <w:pPr>
      <w:ind w:left="60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uiPriority w:val="1"/>
    <w:semiHidden/>
    <w:rsid w:val="1819307D"/>
    <w:pPr>
      <w:ind w:left="80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uiPriority w:val="1"/>
    <w:semiHidden/>
    <w:rsid w:val="1819307D"/>
    <w:pPr>
      <w:ind w:left="10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uiPriority w:val="1"/>
    <w:semiHidden/>
    <w:rsid w:val="1819307D"/>
    <w:pPr>
      <w:ind w:left="120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uiPriority w:val="1"/>
    <w:semiHidden/>
    <w:rsid w:val="1819307D"/>
    <w:pPr>
      <w:ind w:left="140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uiPriority w:val="1"/>
    <w:semiHidden/>
    <w:rsid w:val="1819307D"/>
    <w:pPr>
      <w:ind w:left="1600"/>
      <w:jc w:val="left"/>
    </w:pPr>
    <w:rPr>
      <w:sz w:val="18"/>
      <w:szCs w:val="18"/>
    </w:rPr>
  </w:style>
  <w:style w:type="paragraph" w:customStyle="1" w:styleId="Item2">
    <w:name w:val="Item 2"/>
    <w:basedOn w:val="Normal"/>
    <w:uiPriority w:val="1"/>
    <w:rsid w:val="1819307D"/>
    <w:pPr>
      <w:numPr>
        <w:numId w:val="8"/>
      </w:numPr>
      <w:spacing w:after="120"/>
    </w:pPr>
  </w:style>
  <w:style w:type="paragraph" w:customStyle="1" w:styleId="Item1">
    <w:name w:val="Item 1"/>
    <w:basedOn w:val="Item2"/>
    <w:uiPriority w:val="1"/>
    <w:rsid w:val="1819307D"/>
    <w:pPr>
      <w:ind w:left="1713"/>
    </w:pPr>
  </w:style>
  <w:style w:type="paragraph" w:customStyle="1" w:styleId="headerfig">
    <w:name w:val="header fig"/>
    <w:basedOn w:val="Normal"/>
    <w:uiPriority w:val="1"/>
    <w:rsid w:val="1819307D"/>
    <w:pPr>
      <w:jc w:val="center"/>
    </w:pPr>
    <w:rPr>
      <w:i/>
      <w:iCs/>
    </w:rPr>
  </w:style>
  <w:style w:type="paragraph" w:styleId="Textodecomentrio">
    <w:name w:val="annotation text"/>
    <w:basedOn w:val="Normal"/>
    <w:link w:val="TextodecomentrioChar"/>
    <w:uiPriority w:val="1"/>
    <w:semiHidden/>
    <w:rsid w:val="1819307D"/>
    <w:pPr>
      <w:widowControl w:val="0"/>
    </w:pPr>
  </w:style>
  <w:style w:type="paragraph" w:customStyle="1" w:styleId="tabelatit">
    <w:name w:val="tabela tit"/>
    <w:basedOn w:val="Normal"/>
    <w:uiPriority w:val="1"/>
    <w:rsid w:val="1819307D"/>
    <w:pPr>
      <w:spacing w:before="120" w:line="360" w:lineRule="auto"/>
    </w:pPr>
    <w:rPr>
      <w:b/>
      <w:bCs/>
      <w:i/>
      <w:iCs/>
      <w:lang w:val="en-US" w:eastAsia="en-US"/>
    </w:rPr>
  </w:style>
  <w:style w:type="paragraph" w:styleId="Recuodecorpodetexto">
    <w:name w:val="Body Text Indent"/>
    <w:basedOn w:val="Normal"/>
    <w:uiPriority w:val="1"/>
    <w:rsid w:val="1819307D"/>
    <w:pPr>
      <w:ind w:left="567"/>
    </w:pPr>
  </w:style>
  <w:style w:type="paragraph" w:customStyle="1" w:styleId="Item3">
    <w:name w:val="Item 3"/>
    <w:basedOn w:val="Item2"/>
    <w:uiPriority w:val="1"/>
    <w:rsid w:val="1819307D"/>
    <w:pPr>
      <w:numPr>
        <w:numId w:val="5"/>
      </w:numPr>
      <w:tabs>
        <w:tab w:val="clear" w:pos="360"/>
        <w:tab w:val="num" w:pos="2747"/>
        <w:tab w:val="num" w:pos="360"/>
      </w:tabs>
      <w:spacing w:before="120" w:after="0"/>
      <w:ind w:left="2614"/>
    </w:pPr>
  </w:style>
  <w:style w:type="paragraph" w:customStyle="1" w:styleId="Item3a">
    <w:name w:val="Item 3 a"/>
    <w:basedOn w:val="Normal"/>
    <w:uiPriority w:val="1"/>
    <w:rsid w:val="1819307D"/>
    <w:pPr>
      <w:numPr>
        <w:numId w:val="2"/>
      </w:numPr>
      <w:tabs>
        <w:tab w:val="clear" w:pos="360"/>
        <w:tab w:val="num" w:pos="2926"/>
        <w:tab w:val="num" w:pos="360"/>
      </w:tabs>
      <w:spacing w:before="120"/>
      <w:ind w:left="2954" w:hanging="170"/>
    </w:pPr>
  </w:style>
  <w:style w:type="paragraph" w:customStyle="1" w:styleId="Observacao">
    <w:name w:val="Observacao"/>
    <w:basedOn w:val="P1"/>
    <w:uiPriority w:val="1"/>
    <w:rsid w:val="1819307D"/>
    <w:pPr>
      <w:ind w:left="2160"/>
    </w:pPr>
    <w:rPr>
      <w:i/>
      <w:iCs/>
    </w:rPr>
  </w:style>
  <w:style w:type="paragraph" w:customStyle="1" w:styleId="P2">
    <w:name w:val="P2"/>
    <w:basedOn w:val="P1"/>
    <w:uiPriority w:val="1"/>
    <w:rsid w:val="1819307D"/>
  </w:style>
  <w:style w:type="paragraph" w:customStyle="1" w:styleId="P3">
    <w:name w:val="P3"/>
    <w:basedOn w:val="P1"/>
    <w:uiPriority w:val="1"/>
    <w:rsid w:val="1819307D"/>
    <w:pPr>
      <w:ind w:left="2098"/>
    </w:pPr>
  </w:style>
  <w:style w:type="paragraph" w:customStyle="1" w:styleId="tabelacen">
    <w:name w:val="tabela cen"/>
    <w:basedOn w:val="Normal"/>
    <w:uiPriority w:val="1"/>
    <w:rsid w:val="1819307D"/>
    <w:pPr>
      <w:jc w:val="center"/>
    </w:pPr>
    <w:rPr>
      <w:b/>
      <w:bCs/>
      <w:i/>
      <w:iCs/>
    </w:rPr>
  </w:style>
  <w:style w:type="paragraph" w:customStyle="1" w:styleId="tabelatexto">
    <w:name w:val="tabela texto"/>
    <w:basedOn w:val="Normal"/>
    <w:uiPriority w:val="1"/>
    <w:rsid w:val="1819307D"/>
    <w:pPr>
      <w:jc w:val="center"/>
    </w:pPr>
  </w:style>
  <w:style w:type="paragraph" w:customStyle="1" w:styleId="tabelatextocen">
    <w:name w:val="tabela texto cen"/>
    <w:basedOn w:val="tabelatexto"/>
    <w:uiPriority w:val="1"/>
    <w:rsid w:val="1819307D"/>
  </w:style>
  <w:style w:type="paragraph" w:customStyle="1" w:styleId="tabelatextole">
    <w:name w:val="tabela texto le"/>
    <w:basedOn w:val="Normal"/>
    <w:uiPriority w:val="1"/>
    <w:rsid w:val="1819307D"/>
  </w:style>
  <w:style w:type="paragraph" w:customStyle="1" w:styleId="Linha">
    <w:name w:val="Linha"/>
    <w:basedOn w:val="Normal"/>
    <w:uiPriority w:val="1"/>
    <w:rsid w:val="1819307D"/>
    <w:rPr>
      <w:noProof/>
      <w:sz w:val="12"/>
      <w:szCs w:val="12"/>
    </w:rPr>
  </w:style>
  <w:style w:type="paragraph" w:customStyle="1" w:styleId="TtulodaCapa1">
    <w:name w:val="Título da Capa 1"/>
    <w:basedOn w:val="Normal"/>
    <w:uiPriority w:val="1"/>
    <w:rsid w:val="1819307D"/>
    <w:pPr>
      <w:spacing w:before="3800"/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TitulodaCapa2">
    <w:name w:val="Titulo da Capa 2"/>
    <w:basedOn w:val="Normal"/>
    <w:uiPriority w:val="1"/>
    <w:rsid w:val="1819307D"/>
    <w:pPr>
      <w:spacing w:before="720"/>
      <w:jc w:val="right"/>
    </w:pPr>
    <w:rPr>
      <w:rFonts w:ascii="Arial" w:hAnsi="Arial"/>
      <w:sz w:val="32"/>
      <w:szCs w:val="32"/>
      <w:lang w:val="en-US" w:eastAsia="en-US"/>
    </w:rPr>
  </w:style>
  <w:style w:type="paragraph" w:customStyle="1" w:styleId="rodape">
    <w:name w:val="rodape"/>
    <w:basedOn w:val="Normal"/>
    <w:uiPriority w:val="1"/>
    <w:rsid w:val="1819307D"/>
    <w:pPr>
      <w:tabs>
        <w:tab w:val="center" w:pos="4153"/>
        <w:tab w:val="right" w:pos="8789"/>
      </w:tabs>
    </w:pPr>
    <w:rPr>
      <w:sz w:val="16"/>
      <w:szCs w:val="16"/>
    </w:rPr>
  </w:style>
  <w:style w:type="paragraph" w:customStyle="1" w:styleId="Tabela">
    <w:name w:val="Tabela"/>
    <w:basedOn w:val="Normal"/>
    <w:uiPriority w:val="1"/>
    <w:rsid w:val="1819307D"/>
    <w:pPr>
      <w:jc w:val="left"/>
    </w:pPr>
    <w:rPr>
      <w:i/>
      <w:iCs/>
    </w:rPr>
  </w:style>
  <w:style w:type="paragraph" w:customStyle="1" w:styleId="Tabela1">
    <w:name w:val="Tabela 1"/>
    <w:basedOn w:val="Ttulo1"/>
    <w:uiPriority w:val="1"/>
    <w:rsid w:val="1819307D"/>
    <w:pPr>
      <w:spacing w:before="120"/>
      <w:jc w:val="left"/>
    </w:pPr>
    <w:rPr>
      <w:rFonts w:ascii="Arial" w:hAnsi="Arial"/>
      <w:sz w:val="16"/>
      <w:szCs w:val="16"/>
      <w:lang w:val="en-US"/>
    </w:rPr>
  </w:style>
  <w:style w:type="paragraph" w:customStyle="1" w:styleId="Tabela2">
    <w:name w:val="Tabela 2"/>
    <w:basedOn w:val="Ttulo1"/>
    <w:uiPriority w:val="1"/>
    <w:rsid w:val="1819307D"/>
    <w:pPr>
      <w:numPr>
        <w:numId w:val="4"/>
      </w:numPr>
      <w:spacing w:before="120" w:after="60"/>
      <w:jc w:val="left"/>
    </w:pPr>
    <w:rPr>
      <w:rFonts w:ascii="Arial" w:hAnsi="Arial"/>
      <w:sz w:val="20"/>
      <w:szCs w:val="20"/>
      <w:lang w:val="en-US"/>
    </w:rPr>
  </w:style>
  <w:style w:type="paragraph" w:customStyle="1" w:styleId="Titulo3">
    <w:name w:val="Titulo 3"/>
    <w:basedOn w:val="Normal"/>
    <w:uiPriority w:val="1"/>
    <w:rsid w:val="1819307D"/>
    <w:pPr>
      <w:numPr>
        <w:ilvl w:val="2"/>
        <w:numId w:val="12"/>
      </w:numPr>
      <w:spacing w:before="120"/>
    </w:pPr>
    <w:rPr>
      <w:rFonts w:ascii="Arial" w:hAnsi="Arial"/>
      <w:b/>
      <w:bCs/>
      <w:noProof/>
    </w:rPr>
  </w:style>
  <w:style w:type="paragraph" w:customStyle="1" w:styleId="versao">
    <w:name w:val="versao"/>
    <w:basedOn w:val="P1"/>
    <w:uiPriority w:val="1"/>
    <w:rsid w:val="1819307D"/>
    <w:pPr>
      <w:spacing w:before="0"/>
      <w:jc w:val="right"/>
    </w:pPr>
    <w:rPr>
      <w:rFonts w:ascii="Arial" w:hAnsi="Arial"/>
      <w:sz w:val="28"/>
      <w:szCs w:val="28"/>
    </w:rPr>
  </w:style>
  <w:style w:type="paragraph" w:customStyle="1" w:styleId="p10">
    <w:name w:val="p1"/>
    <w:basedOn w:val="Normal"/>
    <w:uiPriority w:val="1"/>
    <w:rsid w:val="1819307D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uiPriority w:val="1"/>
    <w:rsid w:val="1819307D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uiPriority w:val="1"/>
    <w:rsid w:val="1819307D"/>
    <w:pPr>
      <w:spacing w:before="120" w:after="120"/>
      <w:jc w:val="center"/>
    </w:pPr>
    <w:rPr>
      <w:i/>
      <w:iCs/>
      <w:sz w:val="16"/>
      <w:szCs w:val="16"/>
      <w:lang w:val="en-US" w:eastAsia="en-US"/>
    </w:rPr>
  </w:style>
  <w:style w:type="paragraph" w:styleId="Corpodetexto2">
    <w:name w:val="Body Text 2"/>
    <w:basedOn w:val="Normal"/>
    <w:uiPriority w:val="1"/>
    <w:rsid w:val="1819307D"/>
    <w:pPr>
      <w:jc w:val="center"/>
    </w:pPr>
    <w:rPr>
      <w:b/>
      <w:bCs/>
    </w:rPr>
  </w:style>
  <w:style w:type="paragraph" w:styleId="Corpodetexto3">
    <w:name w:val="Body Text 3"/>
    <w:basedOn w:val="Normal"/>
    <w:uiPriority w:val="1"/>
    <w:rsid w:val="1819307D"/>
    <w:rPr>
      <w:rFonts w:ascii="Arial" w:hAnsi="Arial"/>
      <w:b/>
      <w:bCs/>
      <w:sz w:val="24"/>
      <w:szCs w:val="24"/>
    </w:rPr>
  </w:style>
  <w:style w:type="paragraph" w:styleId="Remissivo1">
    <w:name w:val="index 1"/>
    <w:basedOn w:val="Normal"/>
    <w:next w:val="Normal"/>
    <w:uiPriority w:val="1"/>
    <w:semiHidden/>
    <w:rsid w:val="1819307D"/>
    <w:pPr>
      <w:ind w:left="200" w:hanging="200"/>
    </w:pPr>
  </w:style>
  <w:style w:type="paragraph" w:customStyle="1" w:styleId="Seo">
    <w:name w:val="Seção"/>
    <w:basedOn w:val="Normal"/>
    <w:uiPriority w:val="1"/>
    <w:rsid w:val="1819307D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bCs/>
      <w:sz w:val="28"/>
      <w:szCs w:val="28"/>
      <w:lang w:val="en-US" w:eastAsia="en-US"/>
    </w:rPr>
  </w:style>
  <w:style w:type="paragraph" w:customStyle="1" w:styleId="Bradesco">
    <w:name w:val="Bradesco"/>
    <w:basedOn w:val="Normal"/>
    <w:uiPriority w:val="1"/>
    <w:rsid w:val="1819307D"/>
    <w:pPr>
      <w:spacing w:before="120"/>
      <w:jc w:val="right"/>
    </w:pPr>
    <w:rPr>
      <w:rFonts w:ascii="Verdana" w:hAnsi="Verdana"/>
      <w:b/>
      <w:bCs/>
      <w:sz w:val="52"/>
      <w:szCs w:val="52"/>
      <w:lang w:val="en-US" w:eastAsia="en-US"/>
    </w:rPr>
  </w:style>
  <w:style w:type="paragraph" w:styleId="Ttulo">
    <w:name w:val="Title"/>
    <w:basedOn w:val="Normal"/>
    <w:uiPriority w:val="1"/>
    <w:qFormat/>
    <w:rsid w:val="1819307D"/>
    <w:pPr>
      <w:jc w:val="right"/>
    </w:pPr>
    <w:rPr>
      <w:rFonts w:ascii="Arial" w:hAnsi="Arial"/>
      <w:b/>
      <w:bCs/>
      <w:color w:val="000000" w:themeColor="text1"/>
      <w:sz w:val="36"/>
      <w:szCs w:val="36"/>
    </w:rPr>
  </w:style>
  <w:style w:type="paragraph" w:customStyle="1" w:styleId="Nivel1">
    <w:name w:val="Nivel 1"/>
    <w:basedOn w:val="Normal"/>
    <w:uiPriority w:val="1"/>
    <w:rsid w:val="1819307D"/>
    <w:pPr>
      <w:numPr>
        <w:numId w:val="7"/>
      </w:numPr>
      <w:spacing w:after="600"/>
      <w:jc w:val="right"/>
      <w:outlineLvl w:val="0"/>
    </w:pPr>
    <w:rPr>
      <w:rFonts w:ascii="Arial" w:hAnsi="Arial"/>
      <w:b/>
      <w:bCs/>
      <w:sz w:val="28"/>
      <w:szCs w:val="28"/>
    </w:rPr>
  </w:style>
  <w:style w:type="paragraph" w:customStyle="1" w:styleId="Nivel2">
    <w:name w:val="Nivel 2"/>
    <w:basedOn w:val="Normal"/>
    <w:uiPriority w:val="1"/>
    <w:rsid w:val="1819307D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bCs/>
      <w:sz w:val="24"/>
      <w:szCs w:val="24"/>
    </w:rPr>
  </w:style>
  <w:style w:type="paragraph" w:customStyle="1" w:styleId="Nivel3">
    <w:name w:val="Nivel 3"/>
    <w:basedOn w:val="Normal"/>
    <w:uiPriority w:val="1"/>
    <w:rsid w:val="1819307D"/>
    <w:pPr>
      <w:spacing w:before="360" w:after="120"/>
      <w:ind w:left="1429"/>
      <w:outlineLvl w:val="2"/>
    </w:pPr>
    <w:rPr>
      <w:rFonts w:ascii="Arial" w:hAnsi="Arial"/>
      <w:b/>
      <w:bCs/>
      <w:noProof/>
    </w:rPr>
  </w:style>
  <w:style w:type="paragraph" w:customStyle="1" w:styleId="indice0">
    <w:name w:val="indice"/>
    <w:basedOn w:val="Ttulo1"/>
    <w:uiPriority w:val="1"/>
    <w:rsid w:val="1819307D"/>
    <w:pPr>
      <w:spacing w:after="240"/>
      <w:jc w:val="right"/>
    </w:pPr>
    <w:rPr>
      <w:rFonts w:ascii="Arial" w:hAnsi="Arial"/>
    </w:rPr>
  </w:style>
  <w:style w:type="paragraph" w:styleId="Legenda">
    <w:name w:val="caption"/>
    <w:basedOn w:val="Normal"/>
    <w:next w:val="Normal"/>
    <w:uiPriority w:val="1"/>
    <w:qFormat/>
    <w:rsid w:val="1819307D"/>
    <w:pPr>
      <w:ind w:left="1429"/>
      <w:jc w:val="center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uiPriority w:val="1"/>
    <w:semiHidden/>
    <w:rsid w:val="1819307D"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uiPriority w:val="1"/>
    <w:rsid w:val="1819307D"/>
    <w:pPr>
      <w:ind w:left="1985"/>
      <w:jc w:val="left"/>
    </w:pPr>
  </w:style>
  <w:style w:type="paragraph" w:styleId="Recuodecorpodetexto3">
    <w:name w:val="Body Text Indent 3"/>
    <w:basedOn w:val="Normal"/>
    <w:uiPriority w:val="1"/>
    <w:rsid w:val="1819307D"/>
    <w:pPr>
      <w:ind w:left="360"/>
    </w:pPr>
  </w:style>
  <w:style w:type="paragraph" w:customStyle="1" w:styleId="infoblue">
    <w:name w:val="infoblue"/>
    <w:basedOn w:val="Normal"/>
    <w:uiPriority w:val="1"/>
    <w:rsid w:val="1819307D"/>
    <w:pPr>
      <w:spacing w:before="240" w:after="120" w:line="240" w:lineRule="atLeast"/>
      <w:ind w:left="765"/>
      <w:jc w:val="left"/>
    </w:pPr>
    <w:rPr>
      <w:i/>
      <w:iCs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uiPriority w:val="1"/>
    <w:rsid w:val="1819307D"/>
    <w:pPr>
      <w:tabs>
        <w:tab w:val="left" w:pos="540"/>
        <w:tab w:val="left" w:pos="1260"/>
      </w:tabs>
      <w:spacing w:after="120" w:line="240" w:lineRule="atLeast"/>
    </w:pPr>
    <w:rPr>
      <w:i/>
      <w:iCs/>
      <w:color w:val="0000FF"/>
    </w:rPr>
  </w:style>
  <w:style w:type="paragraph" w:customStyle="1" w:styleId="H4">
    <w:name w:val="H4"/>
    <w:basedOn w:val="Normal"/>
    <w:next w:val="Normal"/>
    <w:uiPriority w:val="1"/>
    <w:rsid w:val="1819307D"/>
    <w:pPr>
      <w:keepNext/>
      <w:spacing w:before="100" w:after="100"/>
      <w:jc w:val="left"/>
      <w:outlineLvl w:val="4"/>
    </w:pPr>
    <w:rPr>
      <w:b/>
      <w:bCs/>
      <w:sz w:val="24"/>
      <w:szCs w:val="24"/>
    </w:rPr>
  </w:style>
  <w:style w:type="paragraph" w:styleId="Textodebalo">
    <w:name w:val="Balloon Text"/>
    <w:basedOn w:val="Normal"/>
    <w:uiPriority w:val="1"/>
    <w:semiHidden/>
    <w:rsid w:val="1819307D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1"/>
    <w:rsid w:val="1819307D"/>
    <w:pPr>
      <w:tabs>
        <w:tab w:val="num" w:pos="360"/>
      </w:tabs>
      <w:spacing w:before="60" w:after="60"/>
      <w:ind w:left="360" w:hanging="360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1819307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uiPriority w:val="1"/>
    <w:rsid w:val="1819307D"/>
    <w:pPr>
      <w:jc w:val="left"/>
    </w:pPr>
    <w:rPr>
      <w:b/>
      <w:bCs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uiPriority w:val="1"/>
    <w:rsid w:val="1819307D"/>
    <w:rPr>
      <w:rFonts w:ascii="Arial" w:eastAsia="Times New Roman" w:hAnsi="Arial" w:cs="Times New Roman"/>
      <w:b/>
      <w:bCs/>
      <w:noProof w:val="0"/>
      <w:sz w:val="28"/>
      <w:szCs w:val="28"/>
      <w:lang w:val="pt-BR"/>
    </w:rPr>
  </w:style>
  <w:style w:type="character" w:customStyle="1" w:styleId="normaltextrun">
    <w:name w:val="normaltextrun"/>
    <w:basedOn w:val="Fontepargpadro"/>
    <w:rsid w:val="001D13CD"/>
  </w:style>
  <w:style w:type="character" w:styleId="Refdecomentrio">
    <w:name w:val="annotation reference"/>
    <w:basedOn w:val="Fontepargpadro"/>
    <w:semiHidden/>
    <w:unhideWhenUsed/>
    <w:rsid w:val="004356E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1"/>
    <w:semiHidden/>
    <w:unhideWhenUsed/>
    <w:rsid w:val="1819307D"/>
    <w:pPr>
      <w:widowControl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uiPriority w:val="1"/>
    <w:semiHidden/>
    <w:rsid w:val="1819307D"/>
    <w:rPr>
      <w:noProof w:val="0"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1"/>
    <w:semiHidden/>
    <w:rsid w:val="1819307D"/>
    <w:rPr>
      <w:b/>
      <w:bCs/>
      <w:noProof w:val="0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1819307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181930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819307D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ubttuloChar">
    <w:name w:val="Subtítulo Char"/>
    <w:basedOn w:val="Fontepargpadro"/>
    <w:link w:val="Subttulo"/>
    <w:uiPriority w:val="11"/>
    <w:rsid w:val="1819307D"/>
    <w:rPr>
      <w:rFonts w:ascii="Times New Roman" w:eastAsiaTheme="minorEastAsia" w:hAnsi="Times New Roman" w:cs="Times New Roman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1819307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1819307D"/>
    <w:rPr>
      <w:i/>
      <w:iCs/>
      <w:noProof w:val="0"/>
      <w:color w:val="5B9BD5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819307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1819307D"/>
    <w:rPr>
      <w:noProof w:val="0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1FABEF81C0D41881132C506355E55" ma:contentTypeVersion="11" ma:contentTypeDescription="Crie um novo documento." ma:contentTypeScope="" ma:versionID="5cd28278d3e311aaaa6093e146430ff1">
  <xsd:schema xmlns:xsd="http://www.w3.org/2001/XMLSchema" xmlns:xs="http://www.w3.org/2001/XMLSchema" xmlns:p="http://schemas.microsoft.com/office/2006/metadata/properties" xmlns:ns2="edcbb82a-a93a-4d22-b9ec-0a2a6df9261f" xmlns:ns3="88ac0c94-ecf3-4703-9efe-e9a6791ae759" targetNamespace="http://schemas.microsoft.com/office/2006/metadata/properties" ma:root="true" ma:fieldsID="53cee68259182e181d380aebeea99bbc" ns2:_="" ns3:_="">
    <xsd:import namespace="edcbb82a-a93a-4d22-b9ec-0a2a6df9261f"/>
    <xsd:import namespace="88ac0c94-ecf3-4703-9efe-e9a6791ae7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bb82a-a93a-4d22-b9ec-0a2a6df926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c0c94-ecf3-4703-9efe-e9a6791ae75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8de46da-977b-4c5c-b5ca-ca432b4de6fc}" ma:internalName="TaxCatchAll" ma:showField="CatchAllData" ma:web="88ac0c94-ecf3-4703-9efe-e9a6791ae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C91C38-DC3A-4796-AD52-0BCC02E86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bb82a-a93a-4d22-b9ec-0a2a6df9261f"/>
    <ds:schemaRef ds:uri="88ac0c94-ecf3-4703-9efe-e9a6791ae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98CEA4-99B0-471F-952E-F1AE92D495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3498</Words>
  <Characters>18892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22346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Felipe Ribeiro de Souza</cp:lastModifiedBy>
  <cp:revision>12</cp:revision>
  <cp:lastPrinted>2004-12-09T19:45:00Z</cp:lastPrinted>
  <dcterms:created xsi:type="dcterms:W3CDTF">2024-03-01T01:35:00Z</dcterms:created>
  <dcterms:modified xsi:type="dcterms:W3CDTF">2024-04-04T19:52:00Z</dcterms:modified>
</cp:coreProperties>
</file>